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6F9" w:rsidRDefault="00785349" w:rsidP="00785349">
      <w:pPr>
        <w:pStyle w:val="berschrift1"/>
        <w:rPr>
          <w:b/>
          <w:sz w:val="44"/>
        </w:rPr>
      </w:pPr>
      <w:bookmarkStart w:id="0" w:name="_Toc504550539"/>
      <w:bookmarkStart w:id="1" w:name="_Toc504557380"/>
      <w:r w:rsidRPr="00785349">
        <w:rPr>
          <w:b/>
          <w:sz w:val="44"/>
        </w:rPr>
        <w:t xml:space="preserve">Lastenheft Projekt </w:t>
      </w:r>
      <w:del w:id="2" w:author="Tobias Zimmermann" w:date="2018-01-24T11:44:00Z">
        <w:r w:rsidR="00B345D3" w:rsidDel="00505391">
          <w:rPr>
            <w:b/>
            <w:sz w:val="44"/>
          </w:rPr>
          <w:delText>[Name]</w:delText>
        </w:r>
      </w:del>
      <w:bookmarkEnd w:id="0"/>
      <w:bookmarkEnd w:id="1"/>
      <w:ins w:id="3" w:author="Tobias Zimmermann" w:date="2018-01-24T11:46:00Z">
        <w:r w:rsidR="00505391">
          <w:rPr>
            <w:b/>
            <w:sz w:val="44"/>
          </w:rPr>
          <w:t>It</w:t>
        </w:r>
      </w:ins>
      <w:ins w:id="4" w:author="Tobias Zimmermann" w:date="2018-01-24T11:44:00Z">
        <w:r w:rsidR="00505391">
          <w:rPr>
            <w:b/>
            <w:sz w:val="44"/>
          </w:rPr>
          <w:t>Ventory</w:t>
        </w:r>
      </w:ins>
    </w:p>
    <w:p w:rsidR="00AE51A5" w:rsidRPr="00AE51A5" w:rsidRDefault="00AE51A5" w:rsidP="00AE51A5"/>
    <w:sdt>
      <w:sdtPr>
        <w:rPr>
          <w:rFonts w:eastAsiaTheme="minorHAnsi" w:cstheme="minorBidi"/>
          <w:lang w:eastAsia="en-US"/>
        </w:rPr>
        <w:id w:val="444741555"/>
        <w:docPartObj>
          <w:docPartGallery w:val="Table of Contents"/>
          <w:docPartUnique/>
        </w:docPartObj>
      </w:sdtPr>
      <w:sdtEndPr>
        <w:rPr>
          <w:b/>
          <w:bCs/>
        </w:rPr>
      </w:sdtEndPr>
      <w:sdtContent>
        <w:p w:rsidR="00A96B5A" w:rsidRDefault="00AE51A5">
          <w:pPr>
            <w:pStyle w:val="Verzeichnis1"/>
            <w:tabs>
              <w:tab w:val="right" w:leader="dot" w:pos="9062"/>
            </w:tabs>
            <w:rPr>
              <w:ins w:id="5" w:author="Tobias Zimmermann" w:date="2018-01-24T11:40:00Z"/>
              <w:rFonts w:cstheme="minorBidi"/>
              <w:noProof/>
            </w:rPr>
          </w:pPr>
          <w:r w:rsidRPr="00AE51A5">
            <w:rPr>
              <w:b/>
            </w:rPr>
            <w:t>Inhalt</w:t>
          </w:r>
          <w:r>
            <w:fldChar w:fldCharType="begin"/>
          </w:r>
          <w:r>
            <w:instrText xml:space="preserve"> TOC \o "1-3" \h \z \u </w:instrText>
          </w:r>
          <w:r>
            <w:fldChar w:fldCharType="separate"/>
          </w:r>
        </w:p>
        <w:p w:rsidR="00A96B5A" w:rsidRDefault="00A96B5A">
          <w:pPr>
            <w:pStyle w:val="Verzeichnis2"/>
            <w:tabs>
              <w:tab w:val="right" w:leader="dot" w:pos="9062"/>
            </w:tabs>
            <w:rPr>
              <w:ins w:id="6" w:author="Tobias Zimmermann" w:date="2018-01-24T11:40:00Z"/>
              <w:rFonts w:cstheme="minorBidi"/>
              <w:noProof/>
            </w:rPr>
          </w:pPr>
          <w:ins w:id="7"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"_Toc504557381"</w:instrText>
            </w:r>
            <w:r w:rsidRPr="00BE0EA7">
              <w:rPr>
                <w:rStyle w:val="Hyperlink"/>
                <w:noProof/>
              </w:rPr>
              <w:instrText xml:space="preserve"> </w:instrText>
            </w:r>
            <w:r w:rsidRPr="00BE0EA7">
              <w:rPr>
                <w:rStyle w:val="Hyperlink"/>
                <w:noProof/>
              </w:rPr>
              <w:fldChar w:fldCharType="separate"/>
            </w:r>
            <w:r w:rsidRPr="00BE0EA7">
              <w:rPr>
                <w:rStyle w:val="Hyperlink"/>
                <w:b/>
                <w:noProof/>
              </w:rPr>
              <w:t>Einführung</w:t>
            </w:r>
            <w:r>
              <w:rPr>
                <w:noProof/>
                <w:webHidden/>
              </w:rPr>
              <w:tab/>
            </w:r>
            <w:r>
              <w:rPr>
                <w:noProof/>
                <w:webHidden/>
              </w:rPr>
              <w:fldChar w:fldCharType="begin"/>
            </w:r>
            <w:r>
              <w:rPr>
                <w:noProof/>
                <w:webHidden/>
              </w:rPr>
              <w:instrText xml:space="preserve"> PAGEREF _Toc504557381 \h </w:instrText>
            </w:r>
          </w:ins>
          <w:r>
            <w:rPr>
              <w:noProof/>
              <w:webHidden/>
            </w:rPr>
          </w:r>
          <w:r>
            <w:rPr>
              <w:noProof/>
              <w:webHidden/>
            </w:rPr>
            <w:fldChar w:fldCharType="separate"/>
          </w:r>
          <w:ins w:id="8" w:author="Tobias Zimmermann" w:date="2018-01-24T12:18:00Z">
            <w:r w:rsidR="00F44D8C">
              <w:rPr>
                <w:noProof/>
                <w:webHidden/>
              </w:rPr>
              <w:t>1</w:t>
            </w:r>
          </w:ins>
          <w:ins w:id="9"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10" w:author="Tobias Zimmermann" w:date="2018-01-24T11:40:00Z"/>
              <w:rFonts w:cstheme="minorBidi"/>
              <w:noProof/>
            </w:rPr>
          </w:pPr>
          <w:ins w:id="11"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"_Toc504557382"</w:instrText>
            </w:r>
            <w:r w:rsidRPr="00BE0EA7">
              <w:rPr>
                <w:rStyle w:val="Hyperlink"/>
                <w:noProof/>
              </w:rPr>
              <w:instrText xml:space="preserve"> </w:instrText>
            </w:r>
            <w:r w:rsidRPr="00BE0EA7">
              <w:rPr>
                <w:rStyle w:val="Hyperlink"/>
                <w:noProof/>
              </w:rPr>
              <w:fldChar w:fldCharType="separate"/>
            </w:r>
            <w:r w:rsidRPr="00BE0EA7">
              <w:rPr>
                <w:rStyle w:val="Hyperlink"/>
                <w:b/>
                <w:noProof/>
              </w:rPr>
              <w:t>Ist-Zustand</w:t>
            </w:r>
            <w:r>
              <w:rPr>
                <w:noProof/>
                <w:webHidden/>
              </w:rPr>
              <w:tab/>
            </w:r>
            <w:r>
              <w:rPr>
                <w:noProof/>
                <w:webHidden/>
              </w:rPr>
              <w:fldChar w:fldCharType="begin"/>
            </w:r>
            <w:r>
              <w:rPr>
                <w:noProof/>
                <w:webHidden/>
              </w:rPr>
              <w:instrText xml:space="preserve"> PAGEREF _Toc504557382 \h </w:instrText>
            </w:r>
          </w:ins>
          <w:r>
            <w:rPr>
              <w:noProof/>
              <w:webHidden/>
            </w:rPr>
          </w:r>
          <w:r>
            <w:rPr>
              <w:noProof/>
              <w:webHidden/>
            </w:rPr>
            <w:fldChar w:fldCharType="separate"/>
          </w:r>
          <w:ins w:id="12" w:author="Tobias Zimmermann" w:date="2018-01-24T12:18:00Z">
            <w:r w:rsidR="00F44D8C">
              <w:rPr>
                <w:noProof/>
                <w:webHidden/>
              </w:rPr>
              <w:t>1</w:t>
            </w:r>
          </w:ins>
          <w:ins w:id="13"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14" w:author="Tobias Zimmermann" w:date="2018-01-24T11:40:00Z"/>
              <w:rFonts w:cstheme="minorBidi"/>
              <w:noProof/>
            </w:rPr>
          </w:pPr>
          <w:ins w:id="15"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"_Toc504557383"</w:instrText>
            </w:r>
            <w:r w:rsidRPr="00BE0EA7">
              <w:rPr>
                <w:rStyle w:val="Hyperlink"/>
                <w:noProof/>
              </w:rPr>
              <w:instrText xml:space="preserve"> </w:instrText>
            </w:r>
            <w:r w:rsidRPr="00BE0EA7">
              <w:rPr>
                <w:rStyle w:val="Hyperlink"/>
                <w:noProof/>
              </w:rPr>
              <w:fldChar w:fldCharType="separate"/>
            </w:r>
            <w:r w:rsidRPr="00BE0EA7">
              <w:rPr>
                <w:rStyle w:val="Hyperlink"/>
                <w:b/>
                <w:noProof/>
              </w:rPr>
              <w:t>Soll-Zustand</w:t>
            </w:r>
            <w:r>
              <w:rPr>
                <w:noProof/>
                <w:webHidden/>
              </w:rPr>
              <w:tab/>
            </w:r>
            <w:r>
              <w:rPr>
                <w:noProof/>
                <w:webHidden/>
              </w:rPr>
              <w:fldChar w:fldCharType="begin"/>
            </w:r>
            <w:r>
              <w:rPr>
                <w:noProof/>
                <w:webHidden/>
              </w:rPr>
              <w:instrText xml:space="preserve"> PAGEREF _Toc504557383 \h </w:instrText>
            </w:r>
          </w:ins>
          <w:r>
            <w:rPr>
              <w:noProof/>
              <w:webHidden/>
            </w:rPr>
          </w:r>
          <w:r>
            <w:rPr>
              <w:noProof/>
              <w:webHidden/>
            </w:rPr>
            <w:fldChar w:fldCharType="separate"/>
          </w:r>
          <w:ins w:id="16" w:author="Tobias Zimmermann" w:date="2018-01-24T12:18:00Z">
            <w:r w:rsidR="00F44D8C">
              <w:rPr>
                <w:noProof/>
                <w:webHidden/>
              </w:rPr>
              <w:t>2</w:t>
            </w:r>
          </w:ins>
          <w:ins w:id="17"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18" w:author="Tobias Zimmermann" w:date="2018-01-24T11:40:00Z"/>
              <w:rFonts w:cstheme="minorBidi"/>
              <w:noProof/>
            </w:rPr>
          </w:pPr>
          <w:ins w:id="19"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"_Toc504557384"</w:instrText>
            </w:r>
            <w:r w:rsidRPr="00BE0EA7">
              <w:rPr>
                <w:rStyle w:val="Hyperlink"/>
                <w:noProof/>
              </w:rPr>
              <w:instrText xml:space="preserve"> </w:instrText>
            </w:r>
            <w:r w:rsidRPr="00BE0EA7">
              <w:rPr>
                <w:rStyle w:val="Hyperlink"/>
                <w:noProof/>
              </w:rPr>
              <w:fldChar w:fldCharType="separate"/>
            </w:r>
            <w:r w:rsidRPr="00BE0EA7">
              <w:rPr>
                <w:rStyle w:val="Hyperlink"/>
                <w:b/>
                <w:noProof/>
              </w:rPr>
              <w:t>Abgrenzungskriterien</w:t>
            </w:r>
            <w:r>
              <w:rPr>
                <w:noProof/>
                <w:webHidden/>
              </w:rPr>
              <w:tab/>
            </w:r>
            <w:r>
              <w:rPr>
                <w:noProof/>
                <w:webHidden/>
              </w:rPr>
              <w:fldChar w:fldCharType="begin"/>
            </w:r>
            <w:r>
              <w:rPr>
                <w:noProof/>
                <w:webHidden/>
              </w:rPr>
              <w:instrText xml:space="preserve"> PAGEREF _Toc504557384 \h </w:instrText>
            </w:r>
          </w:ins>
          <w:r>
            <w:rPr>
              <w:noProof/>
              <w:webHidden/>
            </w:rPr>
          </w:r>
          <w:r>
            <w:rPr>
              <w:noProof/>
              <w:webHidden/>
            </w:rPr>
            <w:fldChar w:fldCharType="separate"/>
          </w:r>
          <w:ins w:id="20" w:author="Tobias Zimmermann" w:date="2018-01-24T12:18:00Z">
            <w:r w:rsidR="00F44D8C">
              <w:rPr>
                <w:noProof/>
                <w:webHidden/>
              </w:rPr>
              <w:t>2</w:t>
            </w:r>
          </w:ins>
          <w:ins w:id="21"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22" w:author="Tobias Zimmermann" w:date="2018-01-24T11:40:00Z"/>
              <w:rFonts w:cstheme="minorBidi"/>
              <w:noProof/>
            </w:rPr>
          </w:pPr>
          <w:ins w:id="23"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"_Toc504557385"</w:instrText>
            </w:r>
            <w:r w:rsidRPr="00BE0EA7">
              <w:rPr>
                <w:rStyle w:val="Hyperlink"/>
                <w:noProof/>
              </w:rPr>
              <w:instrText xml:space="preserve"> </w:instrText>
            </w:r>
            <w:r w:rsidRPr="00BE0EA7">
              <w:rPr>
                <w:rStyle w:val="Hyperlink"/>
                <w:noProof/>
              </w:rPr>
              <w:fldChar w:fldCharType="separate"/>
            </w:r>
            <w:r w:rsidRPr="00BE0EA7">
              <w:rPr>
                <w:rStyle w:val="Hyperlink"/>
                <w:b/>
                <w:noProof/>
              </w:rPr>
              <w:t>Technische Rahmenbedingungen</w:t>
            </w:r>
            <w:r>
              <w:rPr>
                <w:noProof/>
                <w:webHidden/>
              </w:rPr>
              <w:tab/>
            </w:r>
            <w:r>
              <w:rPr>
                <w:noProof/>
                <w:webHidden/>
              </w:rPr>
              <w:fldChar w:fldCharType="begin"/>
            </w:r>
            <w:r>
              <w:rPr>
                <w:noProof/>
                <w:webHidden/>
              </w:rPr>
              <w:instrText xml:space="preserve"> PAGEREF _Toc504557385 \h </w:instrText>
            </w:r>
          </w:ins>
          <w:r>
            <w:rPr>
              <w:noProof/>
              <w:webHidden/>
            </w:rPr>
          </w:r>
          <w:r>
            <w:rPr>
              <w:noProof/>
              <w:webHidden/>
            </w:rPr>
            <w:fldChar w:fldCharType="separate"/>
          </w:r>
          <w:ins w:id="24" w:author="Tobias Zimmermann" w:date="2018-01-24T12:18:00Z">
            <w:r w:rsidR="00F44D8C">
              <w:rPr>
                <w:noProof/>
                <w:webHidden/>
              </w:rPr>
              <w:t>2</w:t>
            </w:r>
          </w:ins>
          <w:ins w:id="25"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26" w:author="Tobias Zimmermann" w:date="2018-01-24T11:40:00Z"/>
              <w:rFonts w:cstheme="minorBidi"/>
              <w:noProof/>
            </w:rPr>
          </w:pPr>
          <w:ins w:id="27"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"_Toc504557386"</w:instrText>
            </w:r>
            <w:r w:rsidRPr="00BE0EA7">
              <w:rPr>
                <w:rStyle w:val="Hyperlink"/>
                <w:noProof/>
              </w:rPr>
              <w:instrText xml:space="preserve"> </w:instrText>
            </w:r>
            <w:r w:rsidRPr="00BE0EA7">
              <w:rPr>
                <w:rStyle w:val="Hyperlink"/>
                <w:noProof/>
              </w:rPr>
              <w:fldChar w:fldCharType="separate"/>
            </w:r>
            <w:r w:rsidRPr="00BE0EA7">
              <w:rPr>
                <w:rStyle w:val="Hyperlink"/>
                <w:b/>
                <w:noProof/>
              </w:rPr>
              <w:t>Schnittstellen</w:t>
            </w:r>
            <w:r>
              <w:rPr>
                <w:noProof/>
                <w:webHidden/>
              </w:rPr>
              <w:tab/>
            </w:r>
            <w:r>
              <w:rPr>
                <w:noProof/>
                <w:webHidden/>
              </w:rPr>
              <w:fldChar w:fldCharType="begin"/>
            </w:r>
            <w:r>
              <w:rPr>
                <w:noProof/>
                <w:webHidden/>
              </w:rPr>
              <w:instrText xml:space="preserve"> PAGEREF _Toc504557386 \h </w:instrText>
            </w:r>
          </w:ins>
          <w:r>
            <w:rPr>
              <w:noProof/>
              <w:webHidden/>
            </w:rPr>
          </w:r>
          <w:r>
            <w:rPr>
              <w:noProof/>
              <w:webHidden/>
            </w:rPr>
            <w:fldChar w:fldCharType="separate"/>
          </w:r>
          <w:ins w:id="28" w:author="Tobias Zimmermann" w:date="2018-01-24T12:18:00Z">
            <w:r w:rsidR="00F44D8C">
              <w:rPr>
                <w:noProof/>
                <w:webHidden/>
              </w:rPr>
              <w:t>2</w:t>
            </w:r>
          </w:ins>
          <w:ins w:id="29"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30" w:author="Tobias Zimmermann" w:date="2018-01-24T11:40:00Z"/>
              <w:rFonts w:cstheme="minorBidi"/>
              <w:noProof/>
            </w:rPr>
          </w:pPr>
          <w:ins w:id="31"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"_Toc504557387"</w:instrText>
            </w:r>
            <w:r w:rsidRPr="00BE0EA7">
              <w:rPr>
                <w:rStyle w:val="Hyperlink"/>
                <w:noProof/>
              </w:rPr>
              <w:instrText xml:space="preserve"> </w:instrText>
            </w:r>
            <w:r w:rsidRPr="00BE0EA7">
              <w:rPr>
                <w:rStyle w:val="Hyperlink"/>
                <w:noProof/>
              </w:rPr>
              <w:fldChar w:fldCharType="separate"/>
            </w:r>
            <w:r w:rsidRPr="00BE0EA7">
              <w:rPr>
                <w:rStyle w:val="Hyperlink"/>
                <w:b/>
                <w:noProof/>
              </w:rPr>
              <w:t>Funktionale Anforderungen</w:t>
            </w:r>
            <w:r>
              <w:rPr>
                <w:noProof/>
                <w:webHidden/>
              </w:rPr>
              <w:tab/>
            </w:r>
            <w:r>
              <w:rPr>
                <w:noProof/>
                <w:webHidden/>
              </w:rPr>
              <w:fldChar w:fldCharType="begin"/>
            </w:r>
            <w:r>
              <w:rPr>
                <w:noProof/>
                <w:webHidden/>
              </w:rPr>
              <w:instrText xml:space="preserve"> PAGEREF _Toc504557387 \h </w:instrText>
            </w:r>
          </w:ins>
          <w:r>
            <w:rPr>
              <w:noProof/>
              <w:webHidden/>
            </w:rPr>
          </w:r>
          <w:r>
            <w:rPr>
              <w:noProof/>
              <w:webHidden/>
            </w:rPr>
            <w:fldChar w:fldCharType="separate"/>
          </w:r>
          <w:ins w:id="32" w:author="Tobias Zimmermann" w:date="2018-01-24T12:18:00Z">
            <w:r w:rsidR="00F44D8C">
              <w:rPr>
                <w:noProof/>
                <w:webHidden/>
              </w:rPr>
              <w:t>2</w:t>
            </w:r>
          </w:ins>
          <w:ins w:id="33"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34" w:author="Tobias Zimmermann" w:date="2018-01-24T11:40:00Z"/>
              <w:rFonts w:cstheme="minorBidi"/>
              <w:noProof/>
            </w:rPr>
          </w:pPr>
          <w:ins w:id="35"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"_Toc504557388"</w:instrText>
            </w:r>
            <w:r w:rsidRPr="00BE0EA7">
              <w:rPr>
                <w:rStyle w:val="Hyperlink"/>
                <w:noProof/>
              </w:rPr>
              <w:instrText xml:space="preserve"> </w:instrText>
            </w:r>
            <w:r w:rsidRPr="00BE0EA7">
              <w:rPr>
                <w:rStyle w:val="Hyperlink"/>
                <w:noProof/>
              </w:rPr>
              <w:fldChar w:fldCharType="separate"/>
            </w:r>
            <w:r w:rsidRPr="00BE0EA7">
              <w:rPr>
                <w:rStyle w:val="Hyperlink"/>
                <w:b/>
                <w:noProof/>
              </w:rPr>
              <w:t>Nichtfunktionale Anforderungen</w:t>
            </w:r>
            <w:r>
              <w:rPr>
                <w:noProof/>
                <w:webHidden/>
              </w:rPr>
              <w:tab/>
            </w:r>
            <w:r>
              <w:rPr>
                <w:noProof/>
                <w:webHidden/>
              </w:rPr>
              <w:fldChar w:fldCharType="begin"/>
            </w:r>
            <w:r>
              <w:rPr>
                <w:noProof/>
                <w:webHidden/>
              </w:rPr>
              <w:instrText xml:space="preserve"> PAGEREF _Toc504557388 \h </w:instrText>
            </w:r>
          </w:ins>
          <w:r>
            <w:rPr>
              <w:noProof/>
              <w:webHidden/>
            </w:rPr>
          </w:r>
          <w:r>
            <w:rPr>
              <w:noProof/>
              <w:webHidden/>
            </w:rPr>
            <w:fldChar w:fldCharType="separate"/>
          </w:r>
          <w:ins w:id="36" w:author="Tobias Zimmermann" w:date="2018-01-24T12:18:00Z">
            <w:r w:rsidR="00F44D8C">
              <w:rPr>
                <w:noProof/>
                <w:webHidden/>
              </w:rPr>
              <w:t>3</w:t>
            </w:r>
          </w:ins>
          <w:ins w:id="37"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38" w:author="Tobias Zimmermann" w:date="2018-01-24T11:40:00Z"/>
              <w:rFonts w:cstheme="minorBidi"/>
              <w:noProof/>
            </w:rPr>
          </w:pPr>
          <w:ins w:id="39"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"_Toc504557405"</w:instrText>
            </w:r>
            <w:r w:rsidRPr="00BE0EA7">
              <w:rPr>
                <w:rStyle w:val="Hyperlink"/>
                <w:noProof/>
              </w:rPr>
              <w:instrText xml:space="preserve"> </w:instrText>
            </w:r>
            <w:r w:rsidRPr="00BE0EA7">
              <w:rPr>
                <w:rStyle w:val="Hyperlink"/>
                <w:noProof/>
              </w:rPr>
              <w:fldChar w:fldCharType="separate"/>
            </w:r>
            <w:r w:rsidRPr="00BE0EA7">
              <w:rPr>
                <w:rStyle w:val="Hyperlink"/>
                <w:b/>
                <w:noProof/>
              </w:rPr>
              <w:t>Lieferumfang</w:t>
            </w:r>
            <w:r>
              <w:rPr>
                <w:noProof/>
                <w:webHidden/>
              </w:rPr>
              <w:tab/>
            </w:r>
            <w:r>
              <w:rPr>
                <w:noProof/>
                <w:webHidden/>
              </w:rPr>
              <w:fldChar w:fldCharType="begin"/>
            </w:r>
            <w:r>
              <w:rPr>
                <w:noProof/>
                <w:webHidden/>
              </w:rPr>
              <w:instrText xml:space="preserve"> PAGEREF _Toc504557405 \h </w:instrText>
            </w:r>
          </w:ins>
          <w:r>
            <w:rPr>
              <w:noProof/>
              <w:webHidden/>
            </w:rPr>
          </w:r>
          <w:r>
            <w:rPr>
              <w:noProof/>
              <w:webHidden/>
            </w:rPr>
            <w:fldChar w:fldCharType="separate"/>
          </w:r>
          <w:ins w:id="40" w:author="Tobias Zimmermann" w:date="2018-01-24T12:18:00Z">
            <w:r w:rsidR="00F44D8C">
              <w:rPr>
                <w:noProof/>
                <w:webHidden/>
              </w:rPr>
              <w:t>3</w:t>
            </w:r>
          </w:ins>
          <w:ins w:id="41" w:author="Tobias Zimmermann" w:date="2018-01-24T11:40:00Z">
            <w:r>
              <w:rPr>
                <w:noProof/>
                <w:webHidden/>
              </w:rPr>
              <w:fldChar w:fldCharType="end"/>
            </w:r>
            <w:r w:rsidRPr="00BE0EA7">
              <w:rPr>
                <w:rStyle w:val="Hyperlink"/>
                <w:noProof/>
              </w:rPr>
              <w:fldChar w:fldCharType="end"/>
            </w:r>
          </w:ins>
        </w:p>
        <w:p w:rsidR="00A96B5A" w:rsidRDefault="00A96B5A">
          <w:pPr>
            <w:pStyle w:val="Verzeichnis2"/>
            <w:tabs>
              <w:tab w:val="right" w:leader="dot" w:pos="9062"/>
            </w:tabs>
            <w:rPr>
              <w:ins w:id="42" w:author="Tobias Zimmermann" w:date="2018-01-24T11:40:00Z"/>
              <w:rFonts w:cstheme="minorBidi"/>
              <w:noProof/>
            </w:rPr>
          </w:pPr>
          <w:ins w:id="43" w:author="Tobias Zimmermann" w:date="2018-01-24T11:40:00Z">
            <w:r w:rsidRPr="00BE0EA7">
              <w:rPr>
                <w:rStyle w:val="Hyperlink"/>
                <w:noProof/>
              </w:rPr>
              <w:fldChar w:fldCharType="begin"/>
            </w:r>
            <w:r w:rsidRPr="00BE0EA7">
              <w:rPr>
                <w:rStyle w:val="Hyperlink"/>
                <w:noProof/>
              </w:rPr>
              <w:instrText xml:space="preserve"> </w:instrText>
            </w:r>
            <w:r>
              <w:rPr>
                <w:noProof/>
              </w:rPr>
              <w:instrText>HYPERLINK \l "_Toc504557406"</w:instrText>
            </w:r>
            <w:r w:rsidRPr="00BE0EA7">
              <w:rPr>
                <w:rStyle w:val="Hyperlink"/>
                <w:noProof/>
              </w:rPr>
              <w:instrText xml:space="preserve"> </w:instrText>
            </w:r>
            <w:r w:rsidRPr="00BE0EA7">
              <w:rPr>
                <w:rStyle w:val="Hyperlink"/>
                <w:noProof/>
              </w:rPr>
              <w:fldChar w:fldCharType="separate"/>
            </w:r>
            <w:r w:rsidRPr="00BE0EA7">
              <w:rPr>
                <w:rStyle w:val="Hyperlink"/>
                <w:b/>
                <w:noProof/>
              </w:rPr>
              <w:t>Abnahmekriterien</w:t>
            </w:r>
            <w:r>
              <w:rPr>
                <w:noProof/>
                <w:webHidden/>
              </w:rPr>
              <w:tab/>
            </w:r>
            <w:r>
              <w:rPr>
                <w:noProof/>
                <w:webHidden/>
              </w:rPr>
              <w:fldChar w:fldCharType="begin"/>
            </w:r>
            <w:r>
              <w:rPr>
                <w:noProof/>
                <w:webHidden/>
              </w:rPr>
              <w:instrText xml:space="preserve"> PAGEREF _Toc504557406 \h </w:instrText>
            </w:r>
          </w:ins>
          <w:r>
            <w:rPr>
              <w:noProof/>
              <w:webHidden/>
            </w:rPr>
          </w:r>
          <w:r>
            <w:rPr>
              <w:noProof/>
              <w:webHidden/>
            </w:rPr>
            <w:fldChar w:fldCharType="separate"/>
          </w:r>
          <w:ins w:id="44" w:author="Tobias Zimmermann" w:date="2018-01-24T12:18:00Z">
            <w:r w:rsidR="00F44D8C">
              <w:rPr>
                <w:noProof/>
                <w:webHidden/>
              </w:rPr>
              <w:t>3</w:t>
            </w:r>
          </w:ins>
          <w:ins w:id="45" w:author="Tobias Zimmermann" w:date="2018-01-24T11:40:00Z">
            <w:r>
              <w:rPr>
                <w:noProof/>
                <w:webHidden/>
              </w:rPr>
              <w:fldChar w:fldCharType="end"/>
            </w:r>
            <w:r w:rsidRPr="00BE0EA7">
              <w:rPr>
                <w:rStyle w:val="Hyperlink"/>
                <w:noProof/>
              </w:rPr>
              <w:fldChar w:fldCharType="end"/>
            </w:r>
          </w:ins>
        </w:p>
        <w:p w:rsidR="00A96B5A" w:rsidDel="00A96B5A" w:rsidRDefault="00A96B5A" w:rsidP="00AE51A5">
          <w:pPr>
            <w:pStyle w:val="Inhaltsverzeichnisberschrift"/>
            <w:rPr>
              <w:del w:id="46" w:author="Tobias Zimmermann" w:date="2018-01-24T11:40:00Z"/>
              <w:noProof/>
            </w:rPr>
          </w:pPr>
        </w:p>
        <w:p w:rsidR="00AE51A5" w:rsidRPr="00AE51A5" w:rsidDel="00A96B5A" w:rsidRDefault="00AE51A5" w:rsidP="00AE51A5">
          <w:pPr>
            <w:pStyle w:val="Inhaltsverzeichnisberschrift"/>
            <w:rPr>
              <w:del w:id="47" w:author="Tobias Zimmermann" w:date="2018-01-24T11:40:00Z"/>
              <w:noProof/>
            </w:rPr>
          </w:pPr>
        </w:p>
        <w:p w:rsidR="00AE51A5" w:rsidRPr="00AE51A5" w:rsidDel="00A96B5A" w:rsidRDefault="00AE51A5">
          <w:pPr>
            <w:pStyle w:val="Verzeichnis2"/>
            <w:tabs>
              <w:tab w:val="right" w:leader="dot" w:pos="9062"/>
            </w:tabs>
            <w:rPr>
              <w:del w:id="48" w:author="Tobias Zimmermann" w:date="2018-01-24T11:40:00Z"/>
              <w:rFonts w:cstheme="minorBidi"/>
              <w:b/>
              <w:noProof/>
            </w:rPr>
          </w:pPr>
          <w:del w:id="49" w:author="Tobias Zimmermann" w:date="2018-01-24T11:40:00Z">
            <w:r w:rsidRPr="00A96B5A" w:rsidDel="00A96B5A">
              <w:rPr>
                <w:rStyle w:val="Hyperlink"/>
                <w:b/>
                <w:noProof/>
              </w:rPr>
              <w:delText>Einführung</w:delText>
            </w:r>
            <w:r w:rsidRPr="00AE51A5" w:rsidDel="00A96B5A">
              <w:rPr>
                <w:b/>
                <w:noProof/>
                <w:webHidden/>
              </w:rPr>
              <w:tab/>
            </w:r>
            <w:r w:rsidR="003C4567" w:rsidDel="00A96B5A">
              <w:rPr>
                <w:b/>
                <w:noProof/>
                <w:webHidden/>
              </w:rPr>
              <w:delText>1</w:delText>
            </w:r>
          </w:del>
        </w:p>
        <w:p w:rsidR="00AE51A5" w:rsidDel="00A96B5A" w:rsidRDefault="00AE51A5">
          <w:pPr>
            <w:pStyle w:val="Verzeichnis2"/>
            <w:tabs>
              <w:tab w:val="right" w:leader="dot" w:pos="9062"/>
            </w:tabs>
            <w:rPr>
              <w:del w:id="50" w:author="Tobias Zimmermann" w:date="2018-01-24T11:40:00Z"/>
              <w:rFonts w:cstheme="minorBidi"/>
              <w:noProof/>
            </w:rPr>
          </w:pPr>
          <w:del w:id="51" w:author="Tobias Zimmermann" w:date="2018-01-24T11:40:00Z">
            <w:r w:rsidRPr="00A96B5A" w:rsidDel="00A96B5A">
              <w:rPr>
                <w:rStyle w:val="Hyperlink"/>
                <w:b/>
                <w:noProof/>
              </w:rPr>
              <w:delText>Ist-Zustand</w:delText>
            </w:r>
            <w:r w:rsidDel="00A96B5A">
              <w:rPr>
                <w:noProof/>
                <w:webHidden/>
              </w:rPr>
              <w:tab/>
            </w:r>
            <w:r w:rsidR="003C4567" w:rsidDel="00A96B5A">
              <w:rPr>
                <w:noProof/>
                <w:webHidden/>
              </w:rPr>
              <w:delText>1</w:delText>
            </w:r>
          </w:del>
        </w:p>
        <w:p w:rsidR="00AE51A5" w:rsidDel="00A96B5A" w:rsidRDefault="00AE51A5">
          <w:pPr>
            <w:pStyle w:val="Verzeichnis2"/>
            <w:tabs>
              <w:tab w:val="right" w:leader="dot" w:pos="9062"/>
            </w:tabs>
            <w:rPr>
              <w:del w:id="52" w:author="Tobias Zimmermann" w:date="2018-01-24T11:40:00Z"/>
              <w:rFonts w:cstheme="minorBidi"/>
              <w:noProof/>
            </w:rPr>
          </w:pPr>
          <w:del w:id="53" w:author="Tobias Zimmermann" w:date="2018-01-24T11:40:00Z">
            <w:r w:rsidRPr="00A96B5A" w:rsidDel="00A96B5A">
              <w:rPr>
                <w:rStyle w:val="Hyperlink"/>
                <w:b/>
                <w:noProof/>
              </w:rPr>
              <w:delText>Soll-Zustand</w:delText>
            </w:r>
            <w:r w:rsidDel="00A96B5A">
              <w:rPr>
                <w:noProof/>
                <w:webHidden/>
              </w:rPr>
              <w:tab/>
            </w:r>
            <w:r w:rsidR="003C4567" w:rsidDel="00A96B5A">
              <w:rPr>
                <w:noProof/>
                <w:webHidden/>
              </w:rPr>
              <w:delText>2</w:delText>
            </w:r>
          </w:del>
        </w:p>
        <w:p w:rsidR="00AE51A5" w:rsidDel="00A96B5A" w:rsidRDefault="00AE51A5">
          <w:pPr>
            <w:pStyle w:val="Verzeichnis2"/>
            <w:tabs>
              <w:tab w:val="right" w:leader="dot" w:pos="9062"/>
            </w:tabs>
            <w:rPr>
              <w:del w:id="54" w:author="Tobias Zimmermann" w:date="2018-01-24T11:40:00Z"/>
              <w:rFonts w:cstheme="minorBidi"/>
              <w:noProof/>
            </w:rPr>
          </w:pPr>
          <w:del w:id="55" w:author="Tobias Zimmermann" w:date="2018-01-24T11:40:00Z">
            <w:r w:rsidRPr="00A96B5A" w:rsidDel="00A96B5A">
              <w:rPr>
                <w:rStyle w:val="Hyperlink"/>
                <w:b/>
                <w:noProof/>
              </w:rPr>
              <w:delText>Schnittstellen</w:delText>
            </w:r>
            <w:r w:rsidDel="00A96B5A">
              <w:rPr>
                <w:noProof/>
                <w:webHidden/>
              </w:rPr>
              <w:tab/>
            </w:r>
            <w:r w:rsidR="003C4567" w:rsidDel="00A96B5A">
              <w:rPr>
                <w:noProof/>
                <w:webHidden/>
              </w:rPr>
              <w:delText>2</w:delText>
            </w:r>
          </w:del>
        </w:p>
        <w:p w:rsidR="00AE51A5" w:rsidDel="00A96B5A" w:rsidRDefault="00AE51A5">
          <w:pPr>
            <w:pStyle w:val="Verzeichnis2"/>
            <w:tabs>
              <w:tab w:val="right" w:leader="dot" w:pos="9062"/>
            </w:tabs>
            <w:rPr>
              <w:del w:id="56" w:author="Tobias Zimmermann" w:date="2018-01-24T11:40:00Z"/>
              <w:rFonts w:cstheme="minorBidi"/>
              <w:noProof/>
            </w:rPr>
          </w:pPr>
          <w:del w:id="57" w:author="Tobias Zimmermann" w:date="2018-01-24T11:40:00Z">
            <w:r w:rsidRPr="00A96B5A" w:rsidDel="00A96B5A">
              <w:rPr>
                <w:rStyle w:val="Hyperlink"/>
                <w:b/>
                <w:noProof/>
              </w:rPr>
              <w:delText>Funktionale Anforderungen</w:delText>
            </w:r>
            <w:r w:rsidDel="00A96B5A">
              <w:rPr>
                <w:noProof/>
                <w:webHidden/>
              </w:rPr>
              <w:tab/>
            </w:r>
            <w:r w:rsidR="003C4567" w:rsidDel="00A96B5A">
              <w:rPr>
                <w:noProof/>
                <w:webHidden/>
              </w:rPr>
              <w:delText>2</w:delText>
            </w:r>
          </w:del>
        </w:p>
        <w:p w:rsidR="00AE51A5" w:rsidDel="00A96B5A" w:rsidRDefault="00AE51A5">
          <w:pPr>
            <w:pStyle w:val="Verzeichnis2"/>
            <w:tabs>
              <w:tab w:val="right" w:leader="dot" w:pos="9062"/>
            </w:tabs>
            <w:rPr>
              <w:del w:id="58" w:author="Tobias Zimmermann" w:date="2018-01-24T11:40:00Z"/>
              <w:rFonts w:cstheme="minorBidi"/>
              <w:noProof/>
            </w:rPr>
          </w:pPr>
          <w:del w:id="59" w:author="Tobias Zimmermann" w:date="2018-01-24T11:40:00Z">
            <w:r w:rsidRPr="00A96B5A" w:rsidDel="00A96B5A">
              <w:rPr>
                <w:rStyle w:val="Hyperlink"/>
                <w:b/>
                <w:noProof/>
              </w:rPr>
              <w:delText>Nichtfunktionale Anforderungen</w:delText>
            </w:r>
            <w:r w:rsidDel="00A96B5A">
              <w:rPr>
                <w:noProof/>
                <w:webHidden/>
              </w:rPr>
              <w:tab/>
            </w:r>
            <w:r w:rsidR="003C4567" w:rsidDel="00A96B5A">
              <w:rPr>
                <w:noProof/>
                <w:webHidden/>
              </w:rPr>
              <w:delText>3</w:delText>
            </w:r>
          </w:del>
        </w:p>
        <w:p w:rsidR="00AE51A5" w:rsidDel="00A96B5A" w:rsidRDefault="00AE51A5">
          <w:pPr>
            <w:pStyle w:val="Verzeichnis2"/>
            <w:tabs>
              <w:tab w:val="right" w:leader="dot" w:pos="9062"/>
            </w:tabs>
            <w:rPr>
              <w:del w:id="60" w:author="Tobias Zimmermann" w:date="2018-01-24T11:40:00Z"/>
              <w:rFonts w:cstheme="minorBidi"/>
              <w:noProof/>
            </w:rPr>
          </w:pPr>
          <w:del w:id="61" w:author="Tobias Zimmermann" w:date="2018-01-24T11:40:00Z">
            <w:r w:rsidRPr="00A96B5A" w:rsidDel="00A96B5A">
              <w:rPr>
                <w:rStyle w:val="Hyperlink"/>
                <w:b/>
                <w:noProof/>
              </w:rPr>
              <w:delText>Lieferumfang</w:delText>
            </w:r>
            <w:r w:rsidDel="00A96B5A">
              <w:rPr>
                <w:noProof/>
                <w:webHidden/>
              </w:rPr>
              <w:tab/>
            </w:r>
            <w:r w:rsidR="003C4567" w:rsidDel="00A96B5A">
              <w:rPr>
                <w:noProof/>
                <w:webHidden/>
              </w:rPr>
              <w:delText>3</w:delText>
            </w:r>
          </w:del>
        </w:p>
        <w:p w:rsidR="00AE51A5" w:rsidDel="00A96B5A" w:rsidRDefault="00AE51A5">
          <w:pPr>
            <w:pStyle w:val="Verzeichnis2"/>
            <w:tabs>
              <w:tab w:val="right" w:leader="dot" w:pos="9062"/>
            </w:tabs>
            <w:rPr>
              <w:del w:id="62" w:author="Tobias Zimmermann" w:date="2018-01-24T11:40:00Z"/>
              <w:rFonts w:cstheme="minorBidi"/>
              <w:noProof/>
            </w:rPr>
          </w:pPr>
          <w:del w:id="63" w:author="Tobias Zimmermann" w:date="2018-01-24T11:40:00Z">
            <w:r w:rsidRPr="00A96B5A" w:rsidDel="00A96B5A">
              <w:rPr>
                <w:rStyle w:val="Hyperlink"/>
                <w:b/>
                <w:noProof/>
              </w:rPr>
              <w:delText>Abnahmekriterien</w:delText>
            </w:r>
            <w:r w:rsidDel="00A96B5A">
              <w:rPr>
                <w:noProof/>
                <w:webHidden/>
              </w:rPr>
              <w:tab/>
            </w:r>
            <w:r w:rsidR="003C4567" w:rsidDel="00A96B5A">
              <w:rPr>
                <w:noProof/>
                <w:webHidden/>
              </w:rPr>
              <w:delText>3</w:delText>
            </w:r>
          </w:del>
        </w:p>
        <w:p w:rsidR="00AE51A5" w:rsidRDefault="00AE51A5">
          <w:r>
            <w:rPr>
              <w:b/>
              <w:bCs/>
            </w:rPr>
            <w:fldChar w:fldCharType="end"/>
          </w:r>
        </w:p>
      </w:sdtContent>
    </w:sdt>
    <w:p w:rsidR="00785349" w:rsidDel="00505391" w:rsidRDefault="00785349" w:rsidP="00785349">
      <w:pPr>
        <w:rPr>
          <w:del w:id="64" w:author="Tobias Zimmermann" w:date="2018-01-24T11:43:00Z"/>
        </w:rPr>
      </w:pPr>
    </w:p>
    <w:p w:rsidR="00AE51A5" w:rsidRDefault="00AE51A5" w:rsidP="00785349"/>
    <w:p w:rsidR="00AE51A5" w:rsidRDefault="00AE51A5" w:rsidP="00785349"/>
    <w:p w:rsidR="00AE51A5" w:rsidRDefault="00AE51A5" w:rsidP="00785349"/>
    <w:p w:rsidR="00AE51A5" w:rsidRPr="00AE51A5" w:rsidRDefault="00785349" w:rsidP="00AE51A5">
      <w:pPr>
        <w:pStyle w:val="berschrift2"/>
        <w:rPr>
          <w:b/>
        </w:rPr>
      </w:pPr>
      <w:bookmarkStart w:id="65" w:name="_Toc504557381"/>
      <w:r w:rsidRPr="00785349">
        <w:rPr>
          <w:b/>
        </w:rPr>
        <w:t>Einführung</w:t>
      </w:r>
      <w:bookmarkEnd w:id="65"/>
    </w:p>
    <w:p w:rsidR="00AE51A5" w:rsidRDefault="00AE51A5" w:rsidP="00785349"/>
    <w:p w:rsidR="00785349" w:rsidRDefault="00B345D3" w:rsidP="00785349">
      <w:del w:id="66" w:author="Tobias Zimmermann" w:date="2018-01-24T11:48:00Z">
        <w:r w:rsidDel="00505391">
          <w:delText>[Name]</w:delText>
        </w:r>
      </w:del>
      <w:ins w:id="67" w:author="Tobias Zimmermann" w:date="2018-01-24T11:48:00Z">
        <w:r w:rsidR="00505391">
          <w:t>ItVentory</w:t>
        </w:r>
      </w:ins>
      <w:r w:rsidR="00785349">
        <w:t xml:space="preserve"> ist ein Programm, dessen Zweck es ist</w:t>
      </w:r>
      <w:r w:rsidR="003C4567">
        <w:t>,</w:t>
      </w:r>
      <w:r w:rsidR="00785349">
        <w:t xml:space="preserve"> alle Arbeitsmittel die von der IT-Abteilung an Mitarbeiter ausgegeben werden, zu erfassen und zu verwalten. Unter Arbeitsmittel </w:t>
      </w:r>
      <w:r>
        <w:t>fallen alle Dinge die den Zweck der Telekommunikation erfüllen, sowie PC- und Smartphone-Zubehör</w:t>
      </w:r>
      <w:r w:rsidR="00AE51A5">
        <w:t>.</w:t>
      </w:r>
      <w:r>
        <w:t xml:space="preserve"> </w:t>
      </w:r>
    </w:p>
    <w:p w:rsidR="00AE51A5" w:rsidRDefault="00AE51A5" w:rsidP="00785349"/>
    <w:p w:rsidR="005F216D" w:rsidRDefault="005F216D" w:rsidP="00785349"/>
    <w:p w:rsidR="00785349" w:rsidRDefault="00785349" w:rsidP="00785349">
      <w:pPr>
        <w:pStyle w:val="berschrift2"/>
        <w:rPr>
          <w:b/>
        </w:rPr>
      </w:pPr>
      <w:bookmarkStart w:id="68" w:name="_Toc504557382"/>
      <w:r w:rsidRPr="00785349">
        <w:rPr>
          <w:b/>
        </w:rPr>
        <w:t>Ist-Zustand</w:t>
      </w:r>
      <w:bookmarkEnd w:id="68"/>
    </w:p>
    <w:p w:rsidR="00AE51A5" w:rsidRPr="00AE51A5" w:rsidRDefault="00AE51A5" w:rsidP="00AE51A5"/>
    <w:p w:rsidR="00785349" w:rsidRDefault="00785349" w:rsidP="00785349">
      <w:r>
        <w:t>Aktuell werden die ausgegebenen Arbeitsmittel</w:t>
      </w:r>
      <w:r w:rsidR="00B345D3">
        <w:t xml:space="preserve"> über mehrere Excel-Tabellen verwaltet. Pro Gerätetyp wird dabei eine eigene Liste geführt. Diese Dateien sind unübersichtlich und im Dateisystem an verschiedenen Orten abgelegt. </w:t>
      </w:r>
      <w:r w:rsidR="000E4FE8">
        <w:t>Aufgrund der Tatsache dass mehrere Personen mit diesen Listen arbeiten und keine einheitlichen Regeln festgelegt wurden, verändert sich durchweg die Struktur der erfassten Daten. Dies führt dazu</w:t>
      </w:r>
      <w:r w:rsidR="003C4567">
        <w:t>,</w:t>
      </w:r>
      <w:r w:rsidR="000E4FE8">
        <w:t xml:space="preserve"> dass man sich ständig neu in den Tabellen orientieren muss und Fehler bei der Datenerhebung unvermeidbar sind.</w:t>
      </w:r>
    </w:p>
    <w:p w:rsidR="00B345D3" w:rsidRDefault="00B345D3" w:rsidP="00785349">
      <w:r>
        <w:t xml:space="preserve">Eine Pflege dieser Listen ist sehr </w:t>
      </w:r>
      <w:r w:rsidR="003C4567">
        <w:t>z</w:t>
      </w:r>
      <w:r w:rsidR="000E4FE8">
        <w:t>eita</w:t>
      </w:r>
      <w:r>
        <w:t>ufwändig</w:t>
      </w:r>
      <w:r w:rsidR="000E4FE8">
        <w:t>. Zudem muss man mehrere Dateien durchsuchen um zu wissen</w:t>
      </w:r>
      <w:r w:rsidR="00500533">
        <w:t>,</w:t>
      </w:r>
      <w:r w:rsidR="000E4FE8">
        <w:t xml:space="preserve"> welcher Mitarbeiter welche Arbeitsmittel erhalten hat. Gerade wenn ein Mitarbeiter das Unternehmen verlässt ist somit die Gefahr groß, dass etwas übersehen wird und die Arbeitsmittel nicht in die Firma zurückgeführt werden.</w:t>
      </w:r>
    </w:p>
    <w:p w:rsidR="00AE51A5" w:rsidRDefault="00AE51A5" w:rsidP="00785349"/>
    <w:p w:rsidR="000E4FE8" w:rsidRDefault="000E4FE8" w:rsidP="000E4FE8">
      <w:pPr>
        <w:pStyle w:val="berschrift2"/>
        <w:rPr>
          <w:b/>
        </w:rPr>
      </w:pPr>
      <w:bookmarkStart w:id="69" w:name="_Toc504557383"/>
      <w:r w:rsidRPr="000E4FE8">
        <w:rPr>
          <w:b/>
        </w:rPr>
        <w:t>Soll-Zustand</w:t>
      </w:r>
      <w:bookmarkEnd w:id="69"/>
    </w:p>
    <w:p w:rsidR="00AE51A5" w:rsidRPr="00AE51A5" w:rsidRDefault="00AE51A5" w:rsidP="00AE51A5"/>
    <w:p w:rsidR="000E4FE8" w:rsidRDefault="00505391" w:rsidP="000E4FE8">
      <w:ins w:id="70" w:author="Tobias Zimmermann" w:date="2018-01-24T11:48:00Z">
        <w:r>
          <w:t xml:space="preserve">Das Programm </w:t>
        </w:r>
      </w:ins>
      <w:del w:id="71" w:author="Tobias Zimmermann" w:date="2018-01-24T11:48:00Z">
        <w:r w:rsidR="000E4FE8" w:rsidDel="00505391">
          <w:delText>[Name]</w:delText>
        </w:r>
      </w:del>
      <w:ins w:id="72" w:author="Tobias Zimmermann" w:date="2018-01-24T11:48:00Z">
        <w:r>
          <w:t>ItVentory</w:t>
        </w:r>
      </w:ins>
      <w:r w:rsidR="000E4FE8">
        <w:t xml:space="preserve"> soll es ermöglichen, die Verwaltung und den damit verbundenen Aufwand zu reduzieren. Es soll möglich sein, einzelne Geräte zu verwalten und den Mitarbeitern zuzuordnen. </w:t>
      </w:r>
      <w:r w:rsidR="000E4FE8">
        <w:br/>
        <w:t>Es soll über die Programmoberfläche auf den ersten Blick erkenntlich sein, welcher Mitarbeiter welche Arbeitsmittel ausgehändigt bekommen hat.</w:t>
      </w:r>
    </w:p>
    <w:p w:rsidR="000E4FE8" w:rsidDel="00A96B5A" w:rsidRDefault="000E4FE8" w:rsidP="000E4FE8">
      <w:pPr>
        <w:rPr>
          <w:moveFrom w:id="73" w:author="Tobias Zimmermann" w:date="2018-01-24T11:32:00Z"/>
        </w:rPr>
      </w:pPr>
      <w:r>
        <w:t>Die Daten sollen dabei zentral in einer Datenbank gespeichert werden</w:t>
      </w:r>
      <w:r w:rsidR="00AE15CD">
        <w:t xml:space="preserve">. </w:t>
      </w:r>
      <w:moveFromRangeStart w:id="74" w:author="Tobias Zimmermann" w:date="2018-01-24T11:32:00Z" w:name="move504556896"/>
      <w:moveFrom w:id="75" w:author="Tobias Zimmermann" w:date="2018-01-24T11:32:00Z">
        <w:r w:rsidR="00AE15CD" w:rsidDel="00A96B5A">
          <w:t>Die Datenbank soll dabei direkt in das Programm integriert werden.</w:t>
        </w:r>
      </w:moveFrom>
    </w:p>
    <w:moveFromRangeEnd w:id="74"/>
    <w:p w:rsidR="00A96B5A" w:rsidRDefault="00A96B5A" w:rsidP="00A96B5A">
      <w:pPr>
        <w:rPr>
          <w:moveTo w:id="76" w:author="Tobias Zimmermann" w:date="2018-01-24T11:32:00Z"/>
        </w:rPr>
      </w:pPr>
      <w:moveToRangeStart w:id="77" w:author="Tobias Zimmermann" w:date="2018-01-24T11:32:00Z" w:name="move504556896"/>
      <w:moveTo w:id="78" w:author="Tobias Zimmermann" w:date="2018-01-24T11:32:00Z">
        <w:r>
          <w:t xml:space="preserve">Die Datenbank soll </w:t>
        </w:r>
        <w:del w:id="79" w:author="Tobias Zimmermann" w:date="2018-01-24T12:16:00Z">
          <w:r w:rsidDel="00BB6A7D">
            <w:delText xml:space="preserve">dabei </w:delText>
          </w:r>
        </w:del>
        <w:r>
          <w:t>direkt in das Programm integriert werden.</w:t>
        </w:r>
      </w:moveTo>
      <w:ins w:id="80" w:author="Tobias Zimmermann" w:date="2018-01-24T12:17:00Z">
        <w:r w:rsidR="00BB6A7D">
          <w:t xml:space="preserve"> Denkbar wäre eine lokale SQLite Instanz.</w:t>
        </w:r>
      </w:ins>
    </w:p>
    <w:moveToRangeEnd w:id="77"/>
    <w:p w:rsidR="00974135" w:rsidRDefault="00974135" w:rsidP="000E4FE8"/>
    <w:p w:rsidR="00974135" w:rsidRPr="00974135" w:rsidDel="00A96B5A" w:rsidRDefault="00974135" w:rsidP="00974135">
      <w:pPr>
        <w:pStyle w:val="berschrift2"/>
        <w:rPr>
          <w:moveFrom w:id="81" w:author="Tobias Zimmermann" w:date="2018-01-24T11:32:00Z"/>
          <w:b/>
        </w:rPr>
      </w:pPr>
      <w:moveFromRangeStart w:id="82" w:author="Tobias Zimmermann" w:date="2018-01-24T11:32:00Z" w:name="move504556886"/>
      <w:moveFrom w:id="83" w:author="Tobias Zimmermann" w:date="2018-01-24T11:32:00Z">
        <w:r w:rsidRPr="00974135" w:rsidDel="00A96B5A">
          <w:rPr>
            <w:b/>
          </w:rPr>
          <w:t>Abgrenzungskriterien</w:t>
        </w:r>
      </w:moveFrom>
    </w:p>
    <w:p w:rsidR="00AE51A5" w:rsidDel="00A96B5A" w:rsidRDefault="00AE51A5" w:rsidP="000E4FE8">
      <w:pPr>
        <w:rPr>
          <w:moveFrom w:id="84" w:author="Tobias Zimmermann" w:date="2018-01-24T11:32:00Z"/>
        </w:rPr>
      </w:pPr>
    </w:p>
    <w:p w:rsidR="00974135" w:rsidDel="00A96B5A" w:rsidRDefault="00974135" w:rsidP="000E4FE8">
      <w:pPr>
        <w:rPr>
          <w:moveFrom w:id="85" w:author="Tobias Zimmermann" w:date="2018-01-24T11:32:00Z"/>
        </w:rPr>
      </w:pPr>
      <w:moveFrom w:id="86" w:author="Tobias Zimmermann" w:date="2018-01-24T11:32:00Z">
        <w:r w:rsidDel="00A96B5A">
          <w:t xml:space="preserve">Das Programm [Name] dient nicht zur Verwaltung der Mitarbeiterdaten. Dies geschieht in einem separaten Programm. </w:t>
        </w:r>
      </w:moveFrom>
    </w:p>
    <w:p w:rsidR="00A96B5A" w:rsidRPr="00974135" w:rsidRDefault="00A96B5A" w:rsidP="00A96B5A">
      <w:pPr>
        <w:pStyle w:val="berschrift2"/>
        <w:rPr>
          <w:moveTo w:id="87" w:author="Tobias Zimmermann" w:date="2018-01-24T11:32:00Z"/>
          <w:b/>
        </w:rPr>
      </w:pPr>
      <w:bookmarkStart w:id="88" w:name="_Toc504557384"/>
      <w:moveFromRangeEnd w:id="82"/>
      <w:moveToRangeStart w:id="89" w:author="Tobias Zimmermann" w:date="2018-01-24T11:32:00Z" w:name="move504556886"/>
      <w:moveTo w:id="90" w:author="Tobias Zimmermann" w:date="2018-01-24T11:32:00Z">
        <w:r w:rsidRPr="00974135">
          <w:rPr>
            <w:b/>
          </w:rPr>
          <w:t>Abgrenzungskriterien</w:t>
        </w:r>
        <w:bookmarkEnd w:id="88"/>
      </w:moveTo>
    </w:p>
    <w:p w:rsidR="00A96B5A" w:rsidRDefault="00A96B5A" w:rsidP="00A96B5A">
      <w:pPr>
        <w:rPr>
          <w:moveTo w:id="91" w:author="Tobias Zimmermann" w:date="2018-01-24T11:32:00Z"/>
        </w:rPr>
      </w:pPr>
    </w:p>
    <w:p w:rsidR="00A96B5A" w:rsidRDefault="00A96B5A" w:rsidP="00A96B5A">
      <w:pPr>
        <w:rPr>
          <w:moveTo w:id="92" w:author="Tobias Zimmermann" w:date="2018-01-24T11:32:00Z"/>
        </w:rPr>
      </w:pPr>
      <w:moveTo w:id="93" w:author="Tobias Zimmermann" w:date="2018-01-24T11:32:00Z">
        <w:r>
          <w:t xml:space="preserve">Das Programm </w:t>
        </w:r>
        <w:del w:id="94" w:author="Tobias Zimmermann" w:date="2018-01-24T11:48:00Z">
          <w:r w:rsidDel="00505391">
            <w:delText>[Name]</w:delText>
          </w:r>
        </w:del>
      </w:moveTo>
      <w:ins w:id="95" w:author="Tobias Zimmermann" w:date="2018-01-24T11:48:00Z">
        <w:r w:rsidR="00505391">
          <w:t>ItVentory</w:t>
        </w:r>
      </w:ins>
      <w:moveTo w:id="96" w:author="Tobias Zimmermann" w:date="2018-01-24T11:32:00Z">
        <w:r>
          <w:t xml:space="preserve"> dient nicht zur Verwaltung der Mitarbeiterdaten. Dies geschieht in einem separaten Programm. </w:t>
        </w:r>
      </w:moveTo>
    </w:p>
    <w:moveToRangeEnd w:id="89"/>
    <w:p w:rsidR="005F216D" w:rsidRDefault="005F216D" w:rsidP="000E4FE8"/>
    <w:p w:rsidR="00974135" w:rsidDel="00A96B5A" w:rsidRDefault="00974135" w:rsidP="00974135">
      <w:pPr>
        <w:pStyle w:val="berschrift2"/>
        <w:rPr>
          <w:moveFrom w:id="97" w:author="Tobias Zimmermann" w:date="2018-01-24T11:32:00Z"/>
          <w:b/>
        </w:rPr>
      </w:pPr>
      <w:moveFromRangeStart w:id="98" w:author="Tobias Zimmermann" w:date="2018-01-24T11:32:00Z" w:name="move504556890"/>
      <w:moveFrom w:id="99" w:author="Tobias Zimmermann" w:date="2018-01-24T11:32:00Z">
        <w:r w:rsidRPr="00974135" w:rsidDel="00A96B5A">
          <w:rPr>
            <w:b/>
          </w:rPr>
          <w:t>Technische Rahmenbedingungen</w:t>
        </w:r>
      </w:moveFrom>
    </w:p>
    <w:p w:rsidR="00974135" w:rsidDel="00A96B5A" w:rsidRDefault="00974135" w:rsidP="00974135">
      <w:pPr>
        <w:rPr>
          <w:moveFrom w:id="100" w:author="Tobias Zimmermann" w:date="2018-01-24T11:32:00Z"/>
        </w:rPr>
      </w:pPr>
    </w:p>
    <w:p w:rsidR="0069621A" w:rsidRPr="00974135" w:rsidDel="00A96B5A" w:rsidRDefault="00974135" w:rsidP="00974135">
      <w:pPr>
        <w:rPr>
          <w:moveFrom w:id="101" w:author="Tobias Zimmermann" w:date="2018-01-24T11:32:00Z"/>
        </w:rPr>
      </w:pPr>
      <w:moveFrom w:id="102" w:author="Tobias Zimmermann" w:date="2018-01-24T11:32:00Z">
        <w:r w:rsidDel="00A96B5A">
          <w:t>Das Programm [Name] soll auf Computern mit dem Betriebssystem Windows 7 lauffähig sein.</w:t>
        </w:r>
      </w:moveFrom>
    </w:p>
    <w:p w:rsidR="00A96B5A" w:rsidRDefault="00A96B5A" w:rsidP="00A96B5A">
      <w:pPr>
        <w:pStyle w:val="berschrift2"/>
        <w:rPr>
          <w:moveTo w:id="103" w:author="Tobias Zimmermann" w:date="2018-01-24T11:32:00Z"/>
          <w:b/>
        </w:rPr>
      </w:pPr>
      <w:bookmarkStart w:id="104" w:name="_Toc504557385"/>
      <w:moveFromRangeEnd w:id="98"/>
      <w:moveToRangeStart w:id="105" w:author="Tobias Zimmermann" w:date="2018-01-24T11:32:00Z" w:name="move504556890"/>
      <w:moveTo w:id="106" w:author="Tobias Zimmermann" w:date="2018-01-24T11:32:00Z">
        <w:r w:rsidRPr="00974135">
          <w:rPr>
            <w:b/>
          </w:rPr>
          <w:t>Technische Rahmenbedingungen</w:t>
        </w:r>
        <w:bookmarkEnd w:id="104"/>
      </w:moveTo>
    </w:p>
    <w:p w:rsidR="00A96B5A" w:rsidRDefault="00A96B5A" w:rsidP="00A96B5A">
      <w:pPr>
        <w:rPr>
          <w:moveTo w:id="107" w:author="Tobias Zimmermann" w:date="2018-01-24T11:32:00Z"/>
        </w:rPr>
      </w:pPr>
    </w:p>
    <w:p w:rsidR="00A96B5A" w:rsidRPr="00974135" w:rsidRDefault="00A96B5A" w:rsidP="00A96B5A">
      <w:pPr>
        <w:rPr>
          <w:moveTo w:id="108" w:author="Tobias Zimmermann" w:date="2018-01-24T11:32:00Z"/>
        </w:rPr>
      </w:pPr>
      <w:moveTo w:id="109" w:author="Tobias Zimmermann" w:date="2018-01-24T11:32:00Z">
        <w:del w:id="110" w:author="Tobias Zimmermann" w:date="2018-01-24T11:33:00Z">
          <w:r w:rsidDel="00A96B5A">
            <w:delText>Das Programm [Name] soll auf Computern mit dem Betriebssystem Windows 7 lauffähig sein.</w:delText>
          </w:r>
        </w:del>
      </w:moveTo>
      <w:ins w:id="111" w:author="Tobias Zimmermann" w:date="2018-01-24T11:33:00Z">
        <w:r>
          <w:t xml:space="preserve">Als Betriebssystem kommt Windows 7 zum Einsatz. </w:t>
        </w:r>
      </w:ins>
      <w:ins w:id="112" w:author="Tobias Zimmermann" w:date="2018-01-24T11:39:00Z">
        <w:r>
          <w:t>Die minimalen Hardwareanforderungen des Programmes sollen die des Betriebssystems nicht übersteigen.</w:t>
        </w:r>
      </w:ins>
    </w:p>
    <w:moveToRangeEnd w:id="105"/>
    <w:p w:rsidR="00974135" w:rsidRDefault="00974135" w:rsidP="000E4FE8"/>
    <w:p w:rsidR="00967659" w:rsidRDefault="00967659" w:rsidP="00967659">
      <w:pPr>
        <w:pStyle w:val="berschrift2"/>
        <w:rPr>
          <w:b/>
        </w:rPr>
      </w:pPr>
      <w:bookmarkStart w:id="113" w:name="_Toc504557386"/>
      <w:r w:rsidRPr="00967659">
        <w:rPr>
          <w:b/>
        </w:rPr>
        <w:t>Schnittstellen</w:t>
      </w:r>
      <w:bookmarkEnd w:id="113"/>
    </w:p>
    <w:p w:rsidR="00AE51A5" w:rsidRPr="00AE51A5" w:rsidRDefault="00AE51A5" w:rsidP="00AE51A5"/>
    <w:p w:rsidR="00967659" w:rsidRDefault="00967659" w:rsidP="00967659">
      <w:r>
        <w:t xml:space="preserve">Die Schnittstelle findet sich zwischen Server und Client. Die Datenbank befindet sich dabei auf dem Server. Auf dem Client läuft das Programm um die Daten in der Datenbank zu verwalten. Der Server und der Client laufen mit einem Windows Betriebssystem. </w:t>
      </w:r>
    </w:p>
    <w:p w:rsidR="00AE51A5" w:rsidRDefault="00AE51A5" w:rsidP="00967659"/>
    <w:p w:rsidR="00AE51A5" w:rsidRDefault="00AE51A5" w:rsidP="00967659"/>
    <w:p w:rsidR="00967659" w:rsidRDefault="00967659" w:rsidP="00967659">
      <w:pPr>
        <w:pStyle w:val="berschrift2"/>
        <w:rPr>
          <w:b/>
        </w:rPr>
      </w:pPr>
      <w:bookmarkStart w:id="114" w:name="_Toc504557387"/>
      <w:r w:rsidRPr="00967659">
        <w:rPr>
          <w:b/>
        </w:rPr>
        <w:t>Funktionale Anforderungen</w:t>
      </w:r>
      <w:bookmarkEnd w:id="114"/>
    </w:p>
    <w:p w:rsidR="00AE51A5" w:rsidRPr="00AE51A5" w:rsidRDefault="00AE51A5" w:rsidP="00AE51A5"/>
    <w:p w:rsidR="00967659" w:rsidRDefault="00967659" w:rsidP="00967659">
      <w:r>
        <w:t>Anwendungsfälle (</w:t>
      </w:r>
      <w:proofErr w:type="spellStart"/>
      <w:r>
        <w:t>use</w:t>
      </w:r>
      <w:proofErr w:type="spellEnd"/>
      <w:r>
        <w:t xml:space="preserve"> </w:t>
      </w:r>
      <w:proofErr w:type="spellStart"/>
      <w:r>
        <w:t>case</w:t>
      </w:r>
      <w:proofErr w:type="spellEnd"/>
      <w:r>
        <w:t>):</w:t>
      </w:r>
    </w:p>
    <w:p w:rsidR="00967659" w:rsidRDefault="00967659" w:rsidP="00967659">
      <w:pPr>
        <w:pStyle w:val="Listenabsatz"/>
        <w:numPr>
          <w:ilvl w:val="0"/>
          <w:numId w:val="1"/>
        </w:numPr>
      </w:pPr>
      <w:r>
        <w:t xml:space="preserve">Administrator Dieter bekommt eine Lieferung mit neuen Arbeitsmitteln. Um  diese zu verwalten, legt er diese im Programm </w:t>
      </w:r>
      <w:del w:id="115" w:author="Tobias Zimmermann" w:date="2018-01-24T11:48:00Z">
        <w:r w:rsidDel="00505391">
          <w:delText>[Name]</w:delText>
        </w:r>
      </w:del>
      <w:ins w:id="116" w:author="Tobias Zimmermann" w:date="2018-01-24T11:48:00Z">
        <w:r w:rsidR="00505391">
          <w:t>ItVentory</w:t>
        </w:r>
      </w:ins>
      <w:r>
        <w:t xml:space="preserve"> an. Dabei werden alle relevanten Daten erfasst und vom Programm auf Vollständigkeit kontrolliert.</w:t>
      </w:r>
    </w:p>
    <w:p w:rsidR="00505391" w:rsidRDefault="00967659" w:rsidP="005F216D">
      <w:pPr>
        <w:pStyle w:val="Listenabsatz"/>
        <w:numPr>
          <w:ilvl w:val="0"/>
          <w:numId w:val="1"/>
        </w:numPr>
        <w:rPr>
          <w:ins w:id="117" w:author="Tobias Zimmermann" w:date="2018-01-24T11:48:00Z"/>
        </w:rPr>
      </w:pPr>
      <w:r>
        <w:t>Dem Mitarbeiter Hans werden Arbeitsmittel ausgegeben. Der Administrator</w:t>
      </w:r>
      <w:r w:rsidR="00875B99">
        <w:t xml:space="preserve"> Dieter erfasst diesen Vorgang im Programm </w:t>
      </w:r>
      <w:del w:id="118" w:author="Tobias Zimmermann" w:date="2018-01-24T11:48:00Z">
        <w:r w:rsidR="00875B99" w:rsidDel="00505391">
          <w:delText>[Name]</w:delText>
        </w:r>
      </w:del>
      <w:ins w:id="119" w:author="Tobias Zimmermann" w:date="2018-01-24T11:48:00Z">
        <w:r w:rsidR="00505391">
          <w:t>ItVentory</w:t>
        </w:r>
      </w:ins>
      <w:r w:rsidR="00875B99">
        <w:t xml:space="preserve">. Das Arbeitsmittel wird dabei dem Mitarbeiter zugewiesen und kann fortan </w:t>
      </w:r>
      <w:proofErr w:type="gramStart"/>
      <w:r w:rsidR="00875B99">
        <w:t>keinem anderem</w:t>
      </w:r>
      <w:proofErr w:type="gramEnd"/>
      <w:r w:rsidR="00875B99">
        <w:t xml:space="preserve"> Mitarbeiter zugewiesen werden. </w:t>
      </w:r>
      <w:r w:rsidR="005F216D">
        <w:t xml:space="preserve">Eine erneute Zuweisung ist erst dann möglich wenn </w:t>
      </w:r>
      <w:del w:id="120" w:author="Tobias Zimmermann" w:date="2018-01-24T11:50:00Z">
        <w:r w:rsidR="005F216D" w:rsidDel="00E869E2">
          <w:delText xml:space="preserve">Dieter </w:delText>
        </w:r>
      </w:del>
      <w:r w:rsidR="005F216D">
        <w:t xml:space="preserve">die Zuweisung zu Hans entfernt </w:t>
      </w:r>
      <w:del w:id="121" w:author="Tobias Zimmermann" w:date="2018-01-24T11:50:00Z">
        <w:r w:rsidR="005F216D" w:rsidDel="00E869E2">
          <w:delText>hat</w:delText>
        </w:r>
      </w:del>
      <w:ins w:id="122" w:author="Tobias Zimmermann" w:date="2018-01-24T11:50:00Z">
        <w:r w:rsidR="00E869E2">
          <w:t>wurde</w:t>
        </w:r>
      </w:ins>
      <w:r w:rsidR="005F216D">
        <w:t>.</w:t>
      </w:r>
    </w:p>
    <w:p w:rsidR="005F216D" w:rsidRDefault="00505391">
      <w:pPr>
        <w:pPrChange w:id="123" w:author="Tobias Zimmermann" w:date="2018-01-24T11:48:00Z">
          <w:pPr>
            <w:pStyle w:val="Listenabsatz"/>
            <w:numPr>
              <w:numId w:val="1"/>
            </w:numPr>
            <w:ind w:hanging="360"/>
          </w:pPr>
        </w:pPrChange>
      </w:pPr>
      <w:ins w:id="124" w:author="Tobias Zimmermann" w:date="2018-01-24T11:48:00Z">
        <w:r>
          <w:br w:type="page"/>
        </w:r>
      </w:ins>
    </w:p>
    <w:p w:rsidR="00875B99" w:rsidRDefault="00875B99" w:rsidP="00967659">
      <w:pPr>
        <w:pStyle w:val="Listenabsatz"/>
        <w:numPr>
          <w:ilvl w:val="0"/>
          <w:numId w:val="1"/>
        </w:numPr>
      </w:pPr>
      <w:r>
        <w:lastRenderedPageBreak/>
        <w:t xml:space="preserve">Der Mitarbeiter Claus erhält ein neues Smartphone. Er gibt sein altes an den Administrator Dieter zurück und erhält im Gegenzug ein neues. Dieter erfasst diesen Tausch im Programm </w:t>
      </w:r>
      <w:del w:id="125" w:author="Tobias Zimmermann" w:date="2018-01-24T11:48:00Z">
        <w:r w:rsidDel="00505391">
          <w:delText>[Name]</w:delText>
        </w:r>
      </w:del>
      <w:ins w:id="126" w:author="Tobias Zimmermann" w:date="2018-01-24T11:48:00Z">
        <w:r w:rsidR="00505391">
          <w:t>ItVentory</w:t>
        </w:r>
      </w:ins>
      <w:r>
        <w:t xml:space="preserve"> indem er die Zuordnung für das alte Gerät aufhebt und eine neue Zuordnung mit dem neuen Gerät anlegt.</w:t>
      </w:r>
    </w:p>
    <w:p w:rsidR="00AE51A5" w:rsidRDefault="00875B99" w:rsidP="00AE51A5">
      <w:pPr>
        <w:pStyle w:val="Listenabsatz"/>
        <w:numPr>
          <w:ilvl w:val="0"/>
          <w:numId w:val="1"/>
        </w:numPr>
      </w:pPr>
      <w:r>
        <w:t xml:space="preserve">Der Mitarbeiter Gustav verlässt das Unternehmen. Der Administrator Dieter fragt über das Programm </w:t>
      </w:r>
      <w:del w:id="127" w:author="Tobias Zimmermann" w:date="2018-01-24T11:48:00Z">
        <w:r w:rsidDel="00505391">
          <w:delText>[Name]</w:delText>
        </w:r>
      </w:del>
      <w:ins w:id="128" w:author="Tobias Zimmermann" w:date="2018-01-24T11:48:00Z">
        <w:r w:rsidR="00505391">
          <w:t>ItVentory</w:t>
        </w:r>
      </w:ins>
      <w:r>
        <w:t xml:space="preserve"> ab, welche Arbeitsmittel an Gustav ausgegeben wurden. Er kann nun auf Gustav zugehen und die zurückgegebenen Arbeitsmittel auf Vollständigkeit prüfen.</w:t>
      </w:r>
    </w:p>
    <w:p w:rsidR="005F216D" w:rsidRDefault="005F216D" w:rsidP="005F216D"/>
    <w:p w:rsidR="005F216D" w:rsidDel="00FD176D" w:rsidRDefault="005F216D" w:rsidP="005F216D">
      <w:pPr>
        <w:rPr>
          <w:del w:id="129" w:author="Tobias Zimmermann" w:date="2018-01-24T12:18:00Z"/>
        </w:rPr>
      </w:pPr>
    </w:p>
    <w:p w:rsidR="005F216D" w:rsidDel="00FD176D" w:rsidRDefault="005F216D" w:rsidP="005F216D">
      <w:pPr>
        <w:rPr>
          <w:del w:id="130" w:author="Tobias Zimmermann" w:date="2018-01-24T12:18:00Z"/>
        </w:rPr>
      </w:pPr>
    </w:p>
    <w:p w:rsidR="005F216D" w:rsidDel="00FD176D" w:rsidRDefault="005F216D" w:rsidP="005F216D">
      <w:pPr>
        <w:rPr>
          <w:del w:id="131" w:author="Tobias Zimmermann" w:date="2018-01-24T12:18:00Z"/>
        </w:rPr>
      </w:pPr>
    </w:p>
    <w:p w:rsidR="00AE51A5" w:rsidRDefault="00AE51A5">
      <w:pPr>
        <w:pPrChange w:id="132" w:author="Tobias Zimmermann" w:date="2018-01-24T12:18:00Z">
          <w:pPr>
            <w:pStyle w:val="Listenabsatz"/>
          </w:pPr>
        </w:pPrChange>
      </w:pPr>
    </w:p>
    <w:p w:rsidR="00AE51A5" w:rsidRDefault="00AE51A5" w:rsidP="00AE51A5">
      <w:pPr>
        <w:pStyle w:val="berschrift2"/>
        <w:rPr>
          <w:b/>
        </w:rPr>
      </w:pPr>
      <w:bookmarkStart w:id="133" w:name="_Toc504557388"/>
      <w:r w:rsidRPr="00AE51A5">
        <w:rPr>
          <w:b/>
        </w:rPr>
        <w:t>Nichtfunktionale Anforderungen</w:t>
      </w:r>
      <w:bookmarkEnd w:id="133"/>
    </w:p>
    <w:p w:rsidR="00AE51A5" w:rsidRPr="00AE51A5" w:rsidRDefault="00AE51A5" w:rsidP="00AE51A5"/>
    <w:tbl>
      <w:tblPr>
        <w:tblStyle w:val="EinfacheTabelle3"/>
        <w:tblW w:w="0" w:type="auto"/>
        <w:tblLook w:val="04A0" w:firstRow="1" w:lastRow="0" w:firstColumn="1" w:lastColumn="0" w:noHBand="0" w:noVBand="1"/>
      </w:tblPr>
      <w:tblGrid>
        <w:gridCol w:w="4531"/>
        <w:gridCol w:w="4531"/>
      </w:tblGrid>
      <w:tr w:rsidR="00AE51A5" w:rsidTr="00AE51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AE51A5" w:rsidRPr="00AE51A5" w:rsidRDefault="00AE51A5" w:rsidP="00AE51A5">
            <w:pPr>
              <w:pStyle w:val="berschrift2"/>
              <w:outlineLvl w:val="1"/>
              <w:rPr>
                <w:color w:val="auto"/>
              </w:rPr>
            </w:pPr>
            <w:bookmarkStart w:id="134" w:name="_Toc504550546"/>
            <w:bookmarkStart w:id="135" w:name="_Toc504557389"/>
            <w:r w:rsidRPr="00AE51A5">
              <w:rPr>
                <w:color w:val="auto"/>
              </w:rPr>
              <w:t>Kriterium</w:t>
            </w:r>
            <w:bookmarkEnd w:id="134"/>
            <w:bookmarkEnd w:id="135"/>
          </w:p>
        </w:tc>
        <w:tc>
          <w:tcPr>
            <w:tcW w:w="4531" w:type="dxa"/>
          </w:tcPr>
          <w:p w:rsidR="00AE51A5" w:rsidRPr="00AE51A5" w:rsidRDefault="00AE51A5" w:rsidP="00AE51A5">
            <w:pPr>
              <w:pStyle w:val="berschrift2"/>
              <w:outlineLvl w:val="1"/>
              <w:cnfStyle w:val="100000000000" w:firstRow="1" w:lastRow="0" w:firstColumn="0" w:lastColumn="0" w:oddVBand="0" w:evenVBand="0" w:oddHBand="0" w:evenHBand="0" w:firstRowFirstColumn="0" w:firstRowLastColumn="0" w:lastRowFirstColumn="0" w:lastRowLastColumn="0"/>
              <w:rPr>
                <w:color w:val="auto"/>
              </w:rPr>
            </w:pPr>
            <w:bookmarkStart w:id="136" w:name="_Toc504550547"/>
            <w:bookmarkStart w:id="137" w:name="_Toc504557390"/>
            <w:r w:rsidRPr="00AE51A5">
              <w:rPr>
                <w:color w:val="auto"/>
              </w:rPr>
              <w:t>Anforderungsgrad</w:t>
            </w:r>
            <w:bookmarkEnd w:id="136"/>
            <w:bookmarkEnd w:id="137"/>
          </w:p>
        </w:tc>
      </w:tr>
      <w:tr w:rsidR="00AE51A5" w:rsidRPr="00AE51A5" w:rsidTr="00AE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38" w:name="_Toc504550548"/>
            <w:bookmarkStart w:id="139" w:name="_Toc504557391"/>
            <w:r w:rsidRPr="00AE51A5">
              <w:rPr>
                <w:b w:val="0"/>
                <w:color w:val="auto"/>
                <w:sz w:val="24"/>
              </w:rPr>
              <w:t>Benutzbarkeit</w:t>
            </w:r>
            <w:bookmarkEnd w:id="138"/>
            <w:bookmarkEnd w:id="139"/>
          </w:p>
        </w:tc>
        <w:tc>
          <w:tcPr>
            <w:tcW w:w="4531" w:type="dxa"/>
          </w:tcPr>
          <w:p w:rsidR="00AE51A5" w:rsidRPr="00AE51A5" w:rsidRDefault="00AE51A5" w:rsidP="00AE51A5">
            <w:pPr>
              <w:pStyle w:val="berschrift2"/>
              <w:outlineLvl w:val="1"/>
              <w:cnfStyle w:val="000000100000" w:firstRow="0" w:lastRow="0" w:firstColumn="0" w:lastColumn="0" w:oddVBand="0" w:evenVBand="0" w:oddHBand="1" w:evenHBand="0" w:firstRowFirstColumn="0" w:firstRowLastColumn="0" w:lastRowFirstColumn="0" w:lastRowLastColumn="0"/>
              <w:rPr>
                <w:color w:val="auto"/>
                <w:sz w:val="24"/>
              </w:rPr>
            </w:pPr>
            <w:bookmarkStart w:id="140" w:name="_Toc504550549"/>
            <w:bookmarkStart w:id="141" w:name="_Toc504557392"/>
            <w:r w:rsidRPr="00AE51A5">
              <w:rPr>
                <w:color w:val="auto"/>
                <w:sz w:val="24"/>
              </w:rPr>
              <w:t>Hoch</w:t>
            </w:r>
            <w:bookmarkEnd w:id="140"/>
            <w:bookmarkEnd w:id="141"/>
          </w:p>
        </w:tc>
      </w:tr>
      <w:tr w:rsidR="00AE51A5" w:rsidRPr="00AE51A5" w:rsidTr="00AE51A5">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42" w:name="_Toc504550550"/>
            <w:bookmarkStart w:id="143" w:name="_Toc504557393"/>
            <w:r w:rsidRPr="00AE51A5">
              <w:rPr>
                <w:b w:val="0"/>
                <w:color w:val="auto"/>
                <w:sz w:val="24"/>
              </w:rPr>
              <w:t>Zuverlässigkeit</w:t>
            </w:r>
            <w:bookmarkEnd w:id="142"/>
            <w:bookmarkEnd w:id="143"/>
          </w:p>
        </w:tc>
        <w:tc>
          <w:tcPr>
            <w:tcW w:w="4531" w:type="dxa"/>
          </w:tcPr>
          <w:p w:rsidR="00AE51A5" w:rsidRPr="00AE51A5" w:rsidRDefault="00AE51A5" w:rsidP="00AE51A5">
            <w:pPr>
              <w:pStyle w:val="berschrift2"/>
              <w:outlineLvl w:val="1"/>
              <w:cnfStyle w:val="000000000000" w:firstRow="0" w:lastRow="0" w:firstColumn="0" w:lastColumn="0" w:oddVBand="0" w:evenVBand="0" w:oddHBand="0" w:evenHBand="0" w:firstRowFirstColumn="0" w:firstRowLastColumn="0" w:lastRowFirstColumn="0" w:lastRowLastColumn="0"/>
              <w:rPr>
                <w:color w:val="auto"/>
                <w:sz w:val="24"/>
              </w:rPr>
            </w:pPr>
            <w:bookmarkStart w:id="144" w:name="_Toc504550551"/>
            <w:bookmarkStart w:id="145" w:name="_Toc504557394"/>
            <w:r w:rsidRPr="00AE51A5">
              <w:rPr>
                <w:color w:val="auto"/>
                <w:sz w:val="24"/>
              </w:rPr>
              <w:t>Hoch</w:t>
            </w:r>
            <w:bookmarkEnd w:id="144"/>
            <w:bookmarkEnd w:id="145"/>
          </w:p>
        </w:tc>
      </w:tr>
      <w:tr w:rsidR="00AE51A5" w:rsidRPr="00AE51A5" w:rsidTr="00AE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46" w:name="_Toc504550552"/>
            <w:bookmarkStart w:id="147" w:name="_Toc504557395"/>
            <w:r w:rsidRPr="00AE51A5">
              <w:rPr>
                <w:b w:val="0"/>
                <w:color w:val="auto"/>
                <w:sz w:val="24"/>
              </w:rPr>
              <w:t>Effizienz</w:t>
            </w:r>
            <w:bookmarkEnd w:id="146"/>
            <w:bookmarkEnd w:id="147"/>
          </w:p>
        </w:tc>
        <w:tc>
          <w:tcPr>
            <w:tcW w:w="4531" w:type="dxa"/>
          </w:tcPr>
          <w:p w:rsidR="00AE51A5" w:rsidRPr="00AE51A5" w:rsidRDefault="00AE51A5" w:rsidP="00AE51A5">
            <w:pPr>
              <w:pStyle w:val="berschrift2"/>
              <w:outlineLvl w:val="1"/>
              <w:cnfStyle w:val="000000100000" w:firstRow="0" w:lastRow="0" w:firstColumn="0" w:lastColumn="0" w:oddVBand="0" w:evenVBand="0" w:oddHBand="1" w:evenHBand="0" w:firstRowFirstColumn="0" w:firstRowLastColumn="0" w:lastRowFirstColumn="0" w:lastRowLastColumn="0"/>
              <w:rPr>
                <w:color w:val="auto"/>
                <w:sz w:val="24"/>
              </w:rPr>
            </w:pPr>
            <w:bookmarkStart w:id="148" w:name="_Toc504550553"/>
            <w:bookmarkStart w:id="149" w:name="_Toc504557396"/>
            <w:r w:rsidRPr="00AE51A5">
              <w:rPr>
                <w:color w:val="auto"/>
                <w:sz w:val="24"/>
              </w:rPr>
              <w:t>Mittel</w:t>
            </w:r>
            <w:bookmarkEnd w:id="148"/>
            <w:bookmarkEnd w:id="149"/>
          </w:p>
        </w:tc>
      </w:tr>
      <w:tr w:rsidR="00AE51A5" w:rsidRPr="00AE51A5" w:rsidTr="00AE51A5">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50" w:name="_Toc504550554"/>
            <w:bookmarkStart w:id="151" w:name="_Toc504557397"/>
            <w:r w:rsidRPr="00AE51A5">
              <w:rPr>
                <w:b w:val="0"/>
                <w:color w:val="auto"/>
                <w:sz w:val="24"/>
              </w:rPr>
              <w:t>Änderbarkeit</w:t>
            </w:r>
            <w:bookmarkEnd w:id="150"/>
            <w:bookmarkEnd w:id="151"/>
          </w:p>
        </w:tc>
        <w:tc>
          <w:tcPr>
            <w:tcW w:w="4531" w:type="dxa"/>
          </w:tcPr>
          <w:p w:rsidR="00AE51A5" w:rsidRPr="00AE51A5" w:rsidRDefault="00F65D0E" w:rsidP="00AE51A5">
            <w:pPr>
              <w:pStyle w:val="berschrift2"/>
              <w:outlineLvl w:val="1"/>
              <w:cnfStyle w:val="000000000000" w:firstRow="0" w:lastRow="0" w:firstColumn="0" w:lastColumn="0" w:oddVBand="0" w:evenVBand="0" w:oddHBand="0" w:evenHBand="0" w:firstRowFirstColumn="0" w:firstRowLastColumn="0" w:lastRowFirstColumn="0" w:lastRowLastColumn="0"/>
              <w:rPr>
                <w:color w:val="auto"/>
                <w:sz w:val="24"/>
              </w:rPr>
            </w:pPr>
            <w:bookmarkStart w:id="152" w:name="_Toc504557398"/>
            <w:r>
              <w:rPr>
                <w:color w:val="auto"/>
                <w:sz w:val="24"/>
              </w:rPr>
              <w:t>Mittel</w:t>
            </w:r>
            <w:bookmarkEnd w:id="152"/>
          </w:p>
        </w:tc>
      </w:tr>
      <w:tr w:rsidR="00AE51A5" w:rsidRPr="00AE51A5" w:rsidTr="00AE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53" w:name="_Toc504550556"/>
            <w:bookmarkStart w:id="154" w:name="_Toc504557399"/>
            <w:r w:rsidRPr="00AE51A5">
              <w:rPr>
                <w:b w:val="0"/>
                <w:color w:val="auto"/>
                <w:sz w:val="24"/>
              </w:rPr>
              <w:t>Portabilität</w:t>
            </w:r>
            <w:bookmarkEnd w:id="153"/>
            <w:bookmarkEnd w:id="154"/>
          </w:p>
        </w:tc>
        <w:tc>
          <w:tcPr>
            <w:tcW w:w="4531" w:type="dxa"/>
          </w:tcPr>
          <w:p w:rsidR="00AE51A5" w:rsidRPr="00AE51A5" w:rsidRDefault="00AE51A5" w:rsidP="00AE51A5">
            <w:pPr>
              <w:pStyle w:val="berschrift2"/>
              <w:outlineLvl w:val="1"/>
              <w:cnfStyle w:val="000000100000" w:firstRow="0" w:lastRow="0" w:firstColumn="0" w:lastColumn="0" w:oddVBand="0" w:evenVBand="0" w:oddHBand="1" w:evenHBand="0" w:firstRowFirstColumn="0" w:firstRowLastColumn="0" w:lastRowFirstColumn="0" w:lastRowLastColumn="0"/>
              <w:rPr>
                <w:color w:val="auto"/>
                <w:sz w:val="24"/>
              </w:rPr>
            </w:pPr>
            <w:bookmarkStart w:id="155" w:name="_Toc504550557"/>
            <w:bookmarkStart w:id="156" w:name="_Toc504557400"/>
            <w:r w:rsidRPr="00AE51A5">
              <w:rPr>
                <w:color w:val="auto"/>
                <w:sz w:val="24"/>
              </w:rPr>
              <w:t>Niedrig</w:t>
            </w:r>
            <w:bookmarkEnd w:id="155"/>
            <w:bookmarkEnd w:id="156"/>
          </w:p>
        </w:tc>
      </w:tr>
      <w:tr w:rsidR="00AE51A5" w:rsidRPr="00AE51A5" w:rsidTr="00AE51A5">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57" w:name="_Toc504550558"/>
            <w:bookmarkStart w:id="158" w:name="_Toc504557401"/>
            <w:r w:rsidRPr="00AE51A5">
              <w:rPr>
                <w:b w:val="0"/>
                <w:color w:val="auto"/>
                <w:sz w:val="24"/>
              </w:rPr>
              <w:t>Wartbarkeit</w:t>
            </w:r>
            <w:bookmarkEnd w:id="157"/>
            <w:bookmarkEnd w:id="158"/>
          </w:p>
        </w:tc>
        <w:tc>
          <w:tcPr>
            <w:tcW w:w="4531" w:type="dxa"/>
          </w:tcPr>
          <w:p w:rsidR="00AE51A5" w:rsidRPr="00AE51A5" w:rsidRDefault="00AE51A5" w:rsidP="00AE51A5">
            <w:pPr>
              <w:pStyle w:val="berschrift2"/>
              <w:outlineLvl w:val="1"/>
              <w:cnfStyle w:val="000000000000" w:firstRow="0" w:lastRow="0" w:firstColumn="0" w:lastColumn="0" w:oddVBand="0" w:evenVBand="0" w:oddHBand="0" w:evenHBand="0" w:firstRowFirstColumn="0" w:firstRowLastColumn="0" w:lastRowFirstColumn="0" w:lastRowLastColumn="0"/>
              <w:rPr>
                <w:color w:val="auto"/>
                <w:sz w:val="24"/>
              </w:rPr>
            </w:pPr>
            <w:bookmarkStart w:id="159" w:name="_Toc504550559"/>
            <w:bookmarkStart w:id="160" w:name="_Toc504557402"/>
            <w:r w:rsidRPr="00AE51A5">
              <w:rPr>
                <w:color w:val="auto"/>
                <w:sz w:val="24"/>
              </w:rPr>
              <w:t>Mittel</w:t>
            </w:r>
            <w:bookmarkEnd w:id="159"/>
            <w:bookmarkEnd w:id="160"/>
          </w:p>
        </w:tc>
      </w:tr>
      <w:tr w:rsidR="00AE51A5" w:rsidRPr="00AE51A5" w:rsidTr="00AE5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E51A5" w:rsidRPr="00AE51A5" w:rsidRDefault="00AE51A5" w:rsidP="00AE51A5">
            <w:pPr>
              <w:pStyle w:val="berschrift2"/>
              <w:outlineLvl w:val="1"/>
              <w:rPr>
                <w:b w:val="0"/>
                <w:color w:val="auto"/>
                <w:sz w:val="24"/>
              </w:rPr>
            </w:pPr>
            <w:bookmarkStart w:id="161" w:name="_Toc504550560"/>
            <w:bookmarkStart w:id="162" w:name="_Toc504557403"/>
            <w:r w:rsidRPr="00AE51A5">
              <w:rPr>
                <w:b w:val="0"/>
                <w:color w:val="auto"/>
                <w:sz w:val="24"/>
              </w:rPr>
              <w:t>Sicherheit</w:t>
            </w:r>
            <w:bookmarkEnd w:id="161"/>
            <w:bookmarkEnd w:id="162"/>
          </w:p>
        </w:tc>
        <w:tc>
          <w:tcPr>
            <w:tcW w:w="4531" w:type="dxa"/>
          </w:tcPr>
          <w:p w:rsidR="00AE51A5" w:rsidRPr="00AE51A5" w:rsidRDefault="00AE51A5" w:rsidP="00AE51A5">
            <w:pPr>
              <w:pStyle w:val="berschrift2"/>
              <w:outlineLvl w:val="1"/>
              <w:cnfStyle w:val="000000100000" w:firstRow="0" w:lastRow="0" w:firstColumn="0" w:lastColumn="0" w:oddVBand="0" w:evenVBand="0" w:oddHBand="1" w:evenHBand="0" w:firstRowFirstColumn="0" w:firstRowLastColumn="0" w:lastRowFirstColumn="0" w:lastRowLastColumn="0"/>
              <w:rPr>
                <w:color w:val="auto"/>
                <w:sz w:val="24"/>
              </w:rPr>
            </w:pPr>
            <w:bookmarkStart w:id="163" w:name="_Toc504550561"/>
            <w:bookmarkStart w:id="164" w:name="_Toc504557404"/>
            <w:r w:rsidRPr="00AE51A5">
              <w:rPr>
                <w:color w:val="auto"/>
                <w:sz w:val="24"/>
              </w:rPr>
              <w:t>Niedrig</w:t>
            </w:r>
            <w:bookmarkEnd w:id="163"/>
            <w:bookmarkEnd w:id="164"/>
          </w:p>
        </w:tc>
      </w:tr>
    </w:tbl>
    <w:p w:rsidR="00875B99" w:rsidRDefault="00875B99" w:rsidP="00AE51A5">
      <w:pPr>
        <w:pStyle w:val="berschrift2"/>
        <w:rPr>
          <w:b/>
        </w:rPr>
      </w:pPr>
    </w:p>
    <w:p w:rsidR="005F216D" w:rsidRDefault="005F216D" w:rsidP="00AE51A5">
      <w:pPr>
        <w:pStyle w:val="berschrift2"/>
        <w:rPr>
          <w:b/>
        </w:rPr>
      </w:pPr>
    </w:p>
    <w:p w:rsidR="00AE51A5" w:rsidRDefault="00AE51A5" w:rsidP="00AE51A5">
      <w:pPr>
        <w:pStyle w:val="berschrift2"/>
        <w:rPr>
          <w:b/>
        </w:rPr>
      </w:pPr>
      <w:bookmarkStart w:id="165" w:name="_Toc504557405"/>
      <w:r w:rsidRPr="00AE51A5">
        <w:rPr>
          <w:b/>
        </w:rPr>
        <w:t>Lieferumfang</w:t>
      </w:r>
      <w:bookmarkEnd w:id="165"/>
    </w:p>
    <w:p w:rsidR="00AE51A5" w:rsidRPr="00AE51A5" w:rsidRDefault="00AE51A5" w:rsidP="00AE51A5"/>
    <w:p w:rsidR="00AE51A5" w:rsidDel="00A96B5A" w:rsidRDefault="00AE51A5" w:rsidP="00AE51A5">
      <w:pPr>
        <w:rPr>
          <w:moveFrom w:id="166" w:author="Tobias Zimmermann" w:date="2018-01-24T11:33:00Z"/>
        </w:rPr>
      </w:pPr>
      <w:r>
        <w:t>Die Software, ein Pflichtenheft und eine Testfalldokumentation sind gefordert.</w:t>
      </w:r>
      <w:r w:rsidR="0069621A">
        <w:t xml:space="preserve"> </w:t>
      </w:r>
      <w:moveFromRangeStart w:id="167" w:author="Tobias Zimmermann" w:date="2018-01-24T11:33:00Z" w:name="move504556914"/>
      <w:moveFrom w:id="168" w:author="Tobias Zimmermann" w:date="2018-01-24T11:33:00Z">
        <w:r w:rsidR="0069621A" w:rsidDel="00A96B5A">
          <w:t>Die bisher in Excel-Tabellen gepflegten Daten sind zu importieren. Die Art und Weise des Imports ist nicht festgelegt</w:t>
        </w:r>
      </w:moveFrom>
    </w:p>
    <w:moveFromRangeEnd w:id="167"/>
    <w:p w:rsidR="00A96B5A" w:rsidDel="00A96B5A" w:rsidRDefault="00A96B5A" w:rsidP="00A96B5A">
      <w:pPr>
        <w:rPr>
          <w:del w:id="169" w:author="Tobias Zimmermann" w:date="2018-01-24T11:33:00Z"/>
          <w:moveTo w:id="170" w:author="Tobias Zimmermann" w:date="2018-01-24T11:33:00Z"/>
        </w:rPr>
      </w:pPr>
      <w:moveToRangeStart w:id="171" w:author="Tobias Zimmermann" w:date="2018-01-24T11:33:00Z" w:name="move504556914"/>
      <w:moveTo w:id="172" w:author="Tobias Zimmermann" w:date="2018-01-24T11:33:00Z">
        <w:r>
          <w:t>Die bisher in Excel-Tabellen gepflegten Daten sind zu importieren. Die Art und Weise des Imports ist nicht festgelegt</w:t>
        </w:r>
      </w:moveTo>
      <w:ins w:id="173" w:author="Tobias Zimmermann" w:date="2018-01-24T12:58:00Z">
        <w:r w:rsidR="00483B6B">
          <w:t>.</w:t>
        </w:r>
      </w:ins>
      <w:bookmarkStart w:id="174" w:name="_GoBack"/>
      <w:bookmarkEnd w:id="174"/>
    </w:p>
    <w:moveToRangeEnd w:id="171"/>
    <w:p w:rsidR="00AE51A5" w:rsidRDefault="00AE51A5" w:rsidP="00AE51A5"/>
    <w:p w:rsidR="005F216D" w:rsidRDefault="005F216D" w:rsidP="00AE51A5"/>
    <w:p w:rsidR="00AE51A5" w:rsidRDefault="00AE51A5" w:rsidP="00AE51A5">
      <w:pPr>
        <w:pStyle w:val="berschrift2"/>
        <w:rPr>
          <w:b/>
        </w:rPr>
      </w:pPr>
      <w:bookmarkStart w:id="175" w:name="_Toc504557406"/>
      <w:r w:rsidRPr="00AE51A5">
        <w:rPr>
          <w:b/>
        </w:rPr>
        <w:t>Abnahmekriterien</w:t>
      </w:r>
      <w:bookmarkEnd w:id="175"/>
    </w:p>
    <w:p w:rsidR="00AE51A5" w:rsidRDefault="00AE51A5" w:rsidP="00AE51A5"/>
    <w:p w:rsidR="00AE51A5" w:rsidRPr="00AE51A5" w:rsidRDefault="00AE51A5" w:rsidP="00AE51A5">
      <w:r w:rsidRPr="00AE51A5">
        <w:t xml:space="preserve">Das Programm soll auf Windows lauffähig sein. Es soll eine Datenbankverbindung zum Server aufbauen. Das Verwalten (anlegen, bearbeiten, löschen) von </w:t>
      </w:r>
      <w:r>
        <w:t>Arbeitsmitteln</w:t>
      </w:r>
      <w:r w:rsidRPr="00AE51A5">
        <w:t xml:space="preserve">, Mitarbeitern und </w:t>
      </w:r>
      <w:r>
        <w:t>der Zuordnung selbiger</w:t>
      </w:r>
      <w:r w:rsidRPr="00AE51A5">
        <w:t xml:space="preserve"> muss möglich sein.</w:t>
      </w:r>
    </w:p>
    <w:sectPr w:rsidR="00AE51A5" w:rsidRPr="00AE5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158B"/>
    <w:multiLevelType w:val="hybridMultilevel"/>
    <w:tmpl w:val="EC5668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ias Zimmermann">
    <w15:presenceInfo w15:providerId="AD" w15:userId="S-1-5-21-2519427150-2211743244-4066488007-13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49"/>
    <w:rsid w:val="000E4FE8"/>
    <w:rsid w:val="003A0D98"/>
    <w:rsid w:val="003C4567"/>
    <w:rsid w:val="0040515D"/>
    <w:rsid w:val="00483B6B"/>
    <w:rsid w:val="00500533"/>
    <w:rsid w:val="00505391"/>
    <w:rsid w:val="005F216D"/>
    <w:rsid w:val="0069621A"/>
    <w:rsid w:val="0073101E"/>
    <w:rsid w:val="00785349"/>
    <w:rsid w:val="00875B99"/>
    <w:rsid w:val="00967659"/>
    <w:rsid w:val="00974135"/>
    <w:rsid w:val="00A96B5A"/>
    <w:rsid w:val="00AE15CD"/>
    <w:rsid w:val="00AE51A5"/>
    <w:rsid w:val="00AF6FAC"/>
    <w:rsid w:val="00B345D3"/>
    <w:rsid w:val="00BB6A7D"/>
    <w:rsid w:val="00DC0FC4"/>
    <w:rsid w:val="00E869E2"/>
    <w:rsid w:val="00F44D8C"/>
    <w:rsid w:val="00F65D0E"/>
    <w:rsid w:val="00FD17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9BEC2-46DE-420F-8E3C-BFFE9F20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85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85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8534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67659"/>
    <w:pPr>
      <w:ind w:left="720"/>
      <w:contextualSpacing/>
    </w:pPr>
  </w:style>
  <w:style w:type="table" w:styleId="Tabellenraster">
    <w:name w:val="Table Grid"/>
    <w:basedOn w:val="NormaleTabelle"/>
    <w:uiPriority w:val="39"/>
    <w:rsid w:val="00AE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AE51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Inhaltsverzeichnisberschrift">
    <w:name w:val="TOC Heading"/>
    <w:basedOn w:val="berschrift1"/>
    <w:next w:val="Standard"/>
    <w:uiPriority w:val="39"/>
    <w:unhideWhenUsed/>
    <w:qFormat/>
    <w:rsid w:val="00AE51A5"/>
    <w:pPr>
      <w:outlineLvl w:val="9"/>
    </w:pPr>
    <w:rPr>
      <w:lang w:eastAsia="de-DE"/>
    </w:rPr>
  </w:style>
  <w:style w:type="paragraph" w:styleId="Verzeichnis2">
    <w:name w:val="toc 2"/>
    <w:basedOn w:val="Standard"/>
    <w:next w:val="Standard"/>
    <w:autoRedefine/>
    <w:uiPriority w:val="39"/>
    <w:unhideWhenUsed/>
    <w:rsid w:val="00AE51A5"/>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AE51A5"/>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AE51A5"/>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AE51A5"/>
    <w:rPr>
      <w:color w:val="0563C1" w:themeColor="hyperlink"/>
      <w:u w:val="single"/>
    </w:rPr>
  </w:style>
  <w:style w:type="paragraph" w:styleId="Sprechblasentext">
    <w:name w:val="Balloon Text"/>
    <w:basedOn w:val="Standard"/>
    <w:link w:val="SprechblasentextZchn"/>
    <w:uiPriority w:val="99"/>
    <w:semiHidden/>
    <w:unhideWhenUsed/>
    <w:rsid w:val="003C45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C45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9FF7B-C150-4AF6-971F-3757E2FD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4978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Zimmermann</dc:creator>
  <cp:keywords/>
  <dc:description/>
  <cp:lastModifiedBy>Tobias Zimmermann</cp:lastModifiedBy>
  <cp:revision>12</cp:revision>
  <cp:lastPrinted>2018-01-24T08:50:00Z</cp:lastPrinted>
  <dcterms:created xsi:type="dcterms:W3CDTF">2018-01-24T07:45:00Z</dcterms:created>
  <dcterms:modified xsi:type="dcterms:W3CDTF">2018-01-24T11:58:00Z</dcterms:modified>
</cp:coreProperties>
</file>